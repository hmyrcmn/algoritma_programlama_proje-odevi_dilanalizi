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63814634"/>
        <w:docPartObj>
          <w:docPartGallery w:val="Cover Pages"/>
          <w:docPartUnique/>
        </w:docPartObj>
      </w:sdtPr>
      <w:sdtEndPr/>
      <w:sdtContent>
        <w:p w14:paraId="3B8717E8" w14:textId="64C708EA" w:rsidR="006F38B9" w:rsidRDefault="006F38B9">
          <w:pPr>
            <w:pStyle w:val="AralkYok"/>
          </w:pPr>
          <w:r>
            <w:rPr>
              <w:noProof/>
            </w:rPr>
            <mc:AlternateContent>
              <mc:Choice Requires="wpg">
                <w:drawing>
                  <wp:anchor distT="0" distB="0" distL="114300" distR="114300" simplePos="0" relativeHeight="251659264" behindDoc="1" locked="0" layoutInCell="1" allowOverlap="1" wp14:anchorId="48ACF78C" wp14:editId="2EA18EA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0-12-25T00:00:00Z">
                                      <w:dateFormat w:val="dd.MM.yyyy"/>
                                      <w:lid w:val="tr-TR"/>
                                      <w:storeMappedDataAs w:val="dateTime"/>
                                      <w:calendar w:val="gregorian"/>
                                    </w:date>
                                  </w:sdtPr>
                                  <w:sdtEndPr/>
                                  <w:sdtContent>
                                    <w:p w14:paraId="523BBFC1" w14:textId="3FAF1F84" w:rsidR="006F38B9" w:rsidRDefault="00BD4934">
                                      <w:pPr>
                                        <w:pStyle w:val="AralkYok"/>
                                        <w:jc w:val="right"/>
                                        <w:rPr>
                                          <w:color w:val="FFFFFF" w:themeColor="background1"/>
                                          <w:sz w:val="28"/>
                                          <w:szCs w:val="28"/>
                                        </w:rPr>
                                      </w:pPr>
                                      <w:r>
                                        <w:rPr>
                                          <w:color w:val="FFFFFF" w:themeColor="background1"/>
                                          <w:sz w:val="28"/>
                                          <w:szCs w:val="28"/>
                                        </w:rPr>
                                        <w:t>25.12.2020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8ACF78C" id="Gr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&#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CgkkXIoyQAADUFAQAOAAAAAAAAAAAAAAAAAC4CAABkcnMvZTJvRG9jLnhtbFBL&#10;AQItABQABgAIAAAAIQBP95Uy3QAAAAYBAAAPAAAAAAAAAAAAAAAAAP0mAABkcnMvZG93bnJldi54&#10;bWxQSwUGAAAAAAQABADzAAAABygAAAAA&#10;">
                    <v:rect id="Dikdörtgen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" fillcolor="#14619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" adj="18883" fillcolor="#052f61 [3204]" stroked="f" strokeweight="1.25pt">
                      <v:stroke endcap="round"/>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0-12-25T00:00:00Z">
                                <w:dateFormat w:val="dd.MM.yyyy"/>
                                <w:lid w:val="tr-TR"/>
                                <w:storeMappedDataAs w:val="dateTime"/>
                                <w:calendar w:val="gregorian"/>
                              </w:date>
                            </w:sdtPr>
                            <w:sdtEndPr/>
                            <w:sdtContent>
                              <w:p w14:paraId="523BBFC1" w14:textId="3FAF1F84" w:rsidR="006F38B9" w:rsidRDefault="00BD4934">
                                <w:pPr>
                                  <w:pStyle w:val="AralkYok"/>
                                  <w:jc w:val="right"/>
                                  <w:rPr>
                                    <w:color w:val="FFFFFF" w:themeColor="background1"/>
                                    <w:sz w:val="28"/>
                                    <w:szCs w:val="28"/>
                                  </w:rPr>
                                </w:pPr>
                                <w:r>
                                  <w:rPr>
                                    <w:color w:val="FFFFFF" w:themeColor="background1"/>
                                    <w:sz w:val="28"/>
                                    <w:szCs w:val="28"/>
                                  </w:rPr>
                                  <w:t>25.12.2020</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46194 [3215]" strokecolor="#146194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46194 [3215]" strokecolor="#146194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46194 [3215]" strokecolor="#14619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46194 [3215]" strokecolor="#14619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46194 [3215]" strokecolor="#14619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46194 [3215]" strokecolor="#146194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46194 [3215]" strokecolor="#146194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46194 [3215]" strokecolor="#14619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46194 [3215]" strokecolor="#146194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46194 [3215]" strokecolor="#146194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46194 [3215]" strokecolor="#146194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46194 [3215]" strokecolor="#146194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46194 [3215]" strokecolor="#146194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46194 [3215]" strokecolor="#146194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46194 [3215]" strokecolor="#146194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46194 [3215]" strokecolor="#14619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46194 [3215]" strokecolor="#146194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46194 [3215]" strokecolor="#146194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46194 [3215]" strokecolor="#14619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46194 [3215]" strokecolor="#146194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46194 [3215]" strokecolor="#146194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46194 [3215]" strokecolor="#146194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46194 [3215]" strokecolor="#14619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82DA827" w14:textId="77777777" w:rsidR="005C03BA" w:rsidRDefault="00BD4934">
          <w:r>
            <w:rPr>
              <w:noProof/>
            </w:rPr>
            <mc:AlternateContent>
              <mc:Choice Requires="wps">
                <w:drawing>
                  <wp:anchor distT="0" distB="0" distL="114300" distR="114300" simplePos="0" relativeHeight="251661312" behindDoc="0" locked="0" layoutInCell="1" allowOverlap="1" wp14:anchorId="06EA5983" wp14:editId="274F3558">
                    <wp:simplePos x="0" y="0"/>
                    <wp:positionH relativeFrom="page">
                      <wp:posOffset>3080385</wp:posOffset>
                    </wp:positionH>
                    <wp:positionV relativeFrom="page">
                      <wp:posOffset>8107045</wp:posOffset>
                    </wp:positionV>
                    <wp:extent cx="3657600" cy="365760"/>
                    <wp:effectExtent l="0" t="0" r="0" b="0"/>
                    <wp:wrapNone/>
                    <wp:docPr id="32" name="Metin Kutusu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820EF" w14:textId="5509DCFF" w:rsidR="006F38B9" w:rsidRDefault="00CF5AF4">
                                <w:pPr>
                                  <w:pStyle w:val="AralkYok"/>
                                  <w:rPr>
                                    <w:color w:val="052F61" w:themeColor="accent1"/>
                                    <w:sz w:val="26"/>
                                    <w:szCs w:val="26"/>
                                  </w:rPr>
                                </w:pPr>
                                <w:sdt>
                                  <w:sdtPr>
                                    <w:rPr>
                                      <w:color w:val="052F61"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95407">
                                      <w:rPr>
                                        <w:color w:val="052F61" w:themeColor="accent1"/>
                                        <w:sz w:val="26"/>
                                        <w:szCs w:val="26"/>
                                      </w:rPr>
                                      <w:t xml:space="preserve">HAZIRLAYAN : </w:t>
                                    </w:r>
                                    <w:r w:rsidR="006F38B9">
                                      <w:rPr>
                                        <w:color w:val="052F61" w:themeColor="accent1"/>
                                        <w:sz w:val="26"/>
                                        <w:szCs w:val="26"/>
                                      </w:rPr>
                                      <w:t>HÜMEYRA ÇİMEN</w:t>
                                    </w:r>
                                  </w:sdtContent>
                                </w:sdt>
                              </w:p>
                              <w:p w14:paraId="59545826" w14:textId="48A3F86A" w:rsidR="006F38B9" w:rsidRPr="00F700E3" w:rsidRDefault="00CF5AF4">
                                <w:pPr>
                                  <w:pStyle w:val="AralkYok"/>
                                  <w:rPr>
                                    <w:color w:val="052F61" w:themeColor="accent1"/>
                                    <w:sz w:val="24"/>
                                    <w:szCs w:val="24"/>
                                  </w:rPr>
                                </w:pPr>
                                <w:sdt>
                                  <w:sdtPr>
                                    <w:rPr>
                                      <w:caps/>
                                      <w:color w:val="052F61" w:themeColor="accent1"/>
                                      <w:sz w:val="24"/>
                                      <w:szCs w:val="24"/>
                                    </w:rPr>
                                    <w:alias w:val="Şirket"/>
                                    <w:tag w:val=""/>
                                    <w:id w:val="1558814826"/>
                                    <w:dataBinding w:prefixMappings="xmlns:ns0='http://schemas.openxmlformats.org/officeDocument/2006/extended-properties' " w:xpath="/ns0:Properties[1]/ns0:Company[1]" w:storeItemID="{6668398D-A668-4E3E-A5EB-62B293D839F1}"/>
                                    <w:text/>
                                  </w:sdtPr>
                                  <w:sdtEndPr/>
                                  <w:sdtContent>
                                    <w:r w:rsidR="00F700E3" w:rsidRPr="00F700E3">
                                      <w:rPr>
                                        <w:caps/>
                                        <w:color w:val="052F61" w:themeColor="accent1"/>
                                        <w:sz w:val="24"/>
                                        <w:szCs w:val="24"/>
                                      </w:rPr>
                                      <w:t>ÖĞRENCİ NO :19360859053</w:t>
                                    </w:r>
                                  </w:sdtContent>
                                </w:sdt>
                              </w:p>
                              <w:p w14:paraId="5C0E3448" w14:textId="77777777" w:rsidR="00BD4934" w:rsidRDefault="00BD4934">
                                <w:pPr>
                                  <w:pStyle w:val="AralkYok"/>
                                  <w:spacing w:before="120"/>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EA5983" id="_x0000_t202" coordsize="21600,21600" o:spt="202" path="m,l,21600r21600,l21600,xe">
                    <v:stroke joinstyle="miter"/>
                    <v:path gradientshapeok="t" o:connecttype="rect"/>
                  </v:shapetype>
                  <v:shape id="Metin Kutusu 32" o:spid="_x0000_s1055" type="#_x0000_t202" style="position:absolute;margin-left:242.55pt;margin-top:638.3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" filled="f" stroked="f" strokeweight=".5pt">
                    <v:textbox style="mso-fit-shape-to-text:t" inset="0,0,0,0">
                      <w:txbxContent>
                        <w:p w14:paraId="593820EF" w14:textId="5509DCFF" w:rsidR="006F38B9" w:rsidRDefault="00CF5AF4">
                          <w:pPr>
                            <w:pStyle w:val="AralkYok"/>
                            <w:rPr>
                              <w:color w:val="052F61" w:themeColor="accent1"/>
                              <w:sz w:val="26"/>
                              <w:szCs w:val="26"/>
                            </w:rPr>
                          </w:pPr>
                          <w:sdt>
                            <w:sdtPr>
                              <w:rPr>
                                <w:color w:val="052F61"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95407">
                                <w:rPr>
                                  <w:color w:val="052F61" w:themeColor="accent1"/>
                                  <w:sz w:val="26"/>
                                  <w:szCs w:val="26"/>
                                </w:rPr>
                                <w:t xml:space="preserve">HAZIRLAYAN : </w:t>
                              </w:r>
                              <w:r w:rsidR="006F38B9">
                                <w:rPr>
                                  <w:color w:val="052F61" w:themeColor="accent1"/>
                                  <w:sz w:val="26"/>
                                  <w:szCs w:val="26"/>
                                </w:rPr>
                                <w:t>HÜMEYRA ÇİMEN</w:t>
                              </w:r>
                            </w:sdtContent>
                          </w:sdt>
                        </w:p>
                        <w:p w14:paraId="59545826" w14:textId="48A3F86A" w:rsidR="006F38B9" w:rsidRPr="00F700E3" w:rsidRDefault="00CF5AF4">
                          <w:pPr>
                            <w:pStyle w:val="AralkYok"/>
                            <w:rPr>
                              <w:color w:val="052F61" w:themeColor="accent1"/>
                              <w:sz w:val="24"/>
                              <w:szCs w:val="24"/>
                            </w:rPr>
                          </w:pPr>
                          <w:sdt>
                            <w:sdtPr>
                              <w:rPr>
                                <w:caps/>
                                <w:color w:val="052F61" w:themeColor="accent1"/>
                                <w:sz w:val="24"/>
                                <w:szCs w:val="24"/>
                              </w:rPr>
                              <w:alias w:val="Şirket"/>
                              <w:tag w:val=""/>
                              <w:id w:val="1558814826"/>
                              <w:dataBinding w:prefixMappings="xmlns:ns0='http://schemas.openxmlformats.org/officeDocument/2006/extended-properties' " w:xpath="/ns0:Properties[1]/ns0:Company[1]" w:storeItemID="{6668398D-A668-4E3E-A5EB-62B293D839F1}"/>
                              <w:text/>
                            </w:sdtPr>
                            <w:sdtEndPr/>
                            <w:sdtContent>
                              <w:r w:rsidR="00F700E3" w:rsidRPr="00F700E3">
                                <w:rPr>
                                  <w:caps/>
                                  <w:color w:val="052F61" w:themeColor="accent1"/>
                                  <w:sz w:val="24"/>
                                  <w:szCs w:val="24"/>
                                </w:rPr>
                                <w:t>ÖĞRENCİ NO :19360859053</w:t>
                              </w:r>
                            </w:sdtContent>
                          </w:sdt>
                        </w:p>
                        <w:p w14:paraId="5C0E3448" w14:textId="77777777" w:rsidR="00BD4934" w:rsidRDefault="00BD4934">
                          <w:pPr>
                            <w:pStyle w:val="AralkYok"/>
                            <w:spacing w:before="120"/>
                          </w:pPr>
                        </w:p>
                      </w:txbxContent>
                    </v:textbox>
                    <w10:wrap anchorx="page" anchory="page"/>
                  </v:shape>
                </w:pict>
              </mc:Fallback>
            </mc:AlternateContent>
          </w:r>
          <w:r w:rsidR="00F700E3">
            <w:rPr>
              <w:noProof/>
            </w:rPr>
            <mc:AlternateContent>
              <mc:Choice Requires="wps">
                <w:drawing>
                  <wp:anchor distT="0" distB="0" distL="114300" distR="114300" simplePos="0" relativeHeight="251660288" behindDoc="0" locked="0" layoutInCell="1" allowOverlap="1" wp14:anchorId="1DF57F43" wp14:editId="07702280">
                    <wp:simplePos x="0" y="0"/>
                    <wp:positionH relativeFrom="margin">
                      <wp:posOffset>1892935</wp:posOffset>
                    </wp:positionH>
                    <wp:positionV relativeFrom="page">
                      <wp:posOffset>1873250</wp:posOffset>
                    </wp:positionV>
                    <wp:extent cx="3862070" cy="6184900"/>
                    <wp:effectExtent l="0" t="0" r="5080" b="6350"/>
                    <wp:wrapNone/>
                    <wp:docPr id="1" name="Metin Kutusu 1"/>
                    <wp:cNvGraphicFramePr/>
                    <a:graphic xmlns:a="http://schemas.openxmlformats.org/drawingml/2006/main">
                      <a:graphicData uri="http://schemas.microsoft.com/office/word/2010/wordprocessingShape">
                        <wps:wsp>
                          <wps:cNvSpPr txBox="1"/>
                          <wps:spPr>
                            <a:xfrm>
                              <a:off x="0" y="0"/>
                              <a:ext cx="3862070" cy="618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69627" w14:textId="2AA7AF9C" w:rsidR="006F38B9" w:rsidRDefault="00CF5AF4">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34027">
                                      <w:rPr>
                                        <w:rFonts w:asciiTheme="majorHAnsi" w:eastAsiaTheme="majorEastAsia" w:hAnsiTheme="majorHAnsi" w:cstheme="majorBidi"/>
                                        <w:color w:val="262626" w:themeColor="text1" w:themeTint="D9"/>
                                        <w:sz w:val="72"/>
                                        <w:szCs w:val="72"/>
                                      </w:rPr>
                                      <w:t>2020-2021 EĞİTİM ÖĞRETİM YILI ALGORİTMA VE  PROGRAMLAMA DERSİ PROJE ÖDEVİ RAPOR</w:t>
                                    </w:r>
                                  </w:sdtContent>
                                </w:sdt>
                              </w:p>
                              <w:p w14:paraId="447B22AB" w14:textId="3C58D4C2" w:rsidR="006F38B9" w:rsidRDefault="00CF5AF4">
                                <w:pPr>
                                  <w:spacing w:before="120"/>
                                  <w:rPr>
                                    <w:color w:val="404040" w:themeColor="text1" w:themeTint="BF"/>
                                    <w:sz w:val="36"/>
                                    <w:szCs w:val="36"/>
                                  </w:rPr>
                                </w:pPr>
                                <w:sdt>
                                  <w:sdtPr>
                                    <w:rPr>
                                      <w:color w:val="404040" w:themeColor="text1" w:themeTint="BF"/>
                                      <w:sz w:val="36"/>
                                      <w:szCs w:val="36"/>
                                    </w:rPr>
                                    <w:alias w:val="Alt Başlık"/>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700E3">
                                      <w:rPr>
                                        <w:color w:val="404040" w:themeColor="text1" w:themeTint="BF"/>
                                        <w:sz w:val="36"/>
                                        <w:szCs w:val="36"/>
                                      </w:rPr>
                                      <w:t xml:space="preserve">     </w:t>
                                    </w:r>
                                  </w:sdtContent>
                                </w:sdt>
                              </w:p>
                              <w:p w14:paraId="36E6ED18" w14:textId="0884AF05" w:rsidR="00BD4934" w:rsidRDefault="00BD4934">
                                <w:pPr>
                                  <w:spacing w:before="120"/>
                                  <w:rPr>
                                    <w:color w:val="404040" w:themeColor="text1" w:themeTint="BF"/>
                                    <w:sz w:val="36"/>
                                    <w:szCs w:val="36"/>
                                  </w:rPr>
                                </w:pPr>
                              </w:p>
                              <w:p w14:paraId="653B0983" w14:textId="181AB3F8" w:rsidR="00BD4934" w:rsidRDefault="00BD4934">
                                <w:pPr>
                                  <w:spacing w:before="120"/>
                                  <w:rPr>
                                    <w:color w:val="404040" w:themeColor="text1" w:themeTint="BF"/>
                                    <w:sz w:val="36"/>
                                    <w:szCs w:val="36"/>
                                  </w:rPr>
                                </w:pPr>
                                <w:r>
                                  <w:rPr>
                                    <w:color w:val="404040" w:themeColor="text1" w:themeTint="BF"/>
                                    <w:sz w:val="36"/>
                                    <w:szCs w:val="36"/>
                                  </w:rPr>
                                  <w:tab/>
                                </w:r>
                                <w:r w:rsidRPr="00BD4934">
                                  <w:rPr>
                                    <w:color w:val="167AF3" w:themeColor="accent1" w:themeTint="99"/>
                                    <w:sz w:val="36"/>
                                    <w:szCs w:val="36"/>
                                  </w:rPr>
                                  <w:t>PROJE ADI : DİL ANALİZİ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DF57F43" id="Metin Kutusu 1" o:spid="_x0000_s1056" type="#_x0000_t202" style="position:absolute;margin-left:149.05pt;margin-top:147.5pt;width:304.1pt;height:48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" filled="f" stroked="f" strokeweight=".5pt">
                    <v:textbox inset="0,0,0,0">
                      <w:txbxContent>
                        <w:p w14:paraId="13C69627" w14:textId="2AA7AF9C" w:rsidR="006F38B9" w:rsidRDefault="00CF5AF4">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34027">
                                <w:rPr>
                                  <w:rFonts w:asciiTheme="majorHAnsi" w:eastAsiaTheme="majorEastAsia" w:hAnsiTheme="majorHAnsi" w:cstheme="majorBidi"/>
                                  <w:color w:val="262626" w:themeColor="text1" w:themeTint="D9"/>
                                  <w:sz w:val="72"/>
                                  <w:szCs w:val="72"/>
                                </w:rPr>
                                <w:t>2020-2021 EĞİTİM ÖĞRETİM YILI ALGORİTMA VE  PROGRAMLAMA DERSİ PROJE ÖDEVİ RAPOR</w:t>
                              </w:r>
                            </w:sdtContent>
                          </w:sdt>
                        </w:p>
                        <w:p w14:paraId="447B22AB" w14:textId="3C58D4C2" w:rsidR="006F38B9" w:rsidRDefault="00CF5AF4">
                          <w:pPr>
                            <w:spacing w:before="120"/>
                            <w:rPr>
                              <w:color w:val="404040" w:themeColor="text1" w:themeTint="BF"/>
                              <w:sz w:val="36"/>
                              <w:szCs w:val="36"/>
                            </w:rPr>
                          </w:pPr>
                          <w:sdt>
                            <w:sdtPr>
                              <w:rPr>
                                <w:color w:val="404040" w:themeColor="text1" w:themeTint="BF"/>
                                <w:sz w:val="36"/>
                                <w:szCs w:val="36"/>
                              </w:rPr>
                              <w:alias w:val="Alt Başlık"/>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700E3">
                                <w:rPr>
                                  <w:color w:val="404040" w:themeColor="text1" w:themeTint="BF"/>
                                  <w:sz w:val="36"/>
                                  <w:szCs w:val="36"/>
                                </w:rPr>
                                <w:t xml:space="preserve">     </w:t>
                              </w:r>
                            </w:sdtContent>
                          </w:sdt>
                        </w:p>
                        <w:p w14:paraId="36E6ED18" w14:textId="0884AF05" w:rsidR="00BD4934" w:rsidRDefault="00BD4934">
                          <w:pPr>
                            <w:spacing w:before="120"/>
                            <w:rPr>
                              <w:color w:val="404040" w:themeColor="text1" w:themeTint="BF"/>
                              <w:sz w:val="36"/>
                              <w:szCs w:val="36"/>
                            </w:rPr>
                          </w:pPr>
                        </w:p>
                        <w:p w14:paraId="653B0983" w14:textId="181AB3F8" w:rsidR="00BD4934" w:rsidRDefault="00BD4934">
                          <w:pPr>
                            <w:spacing w:before="120"/>
                            <w:rPr>
                              <w:color w:val="404040" w:themeColor="text1" w:themeTint="BF"/>
                              <w:sz w:val="36"/>
                              <w:szCs w:val="36"/>
                            </w:rPr>
                          </w:pPr>
                          <w:r>
                            <w:rPr>
                              <w:color w:val="404040" w:themeColor="text1" w:themeTint="BF"/>
                              <w:sz w:val="36"/>
                              <w:szCs w:val="36"/>
                            </w:rPr>
                            <w:tab/>
                          </w:r>
                          <w:r w:rsidRPr="00BD4934">
                            <w:rPr>
                              <w:color w:val="167AF3" w:themeColor="accent1" w:themeTint="99"/>
                              <w:sz w:val="36"/>
                              <w:szCs w:val="36"/>
                            </w:rPr>
                            <w:t>PROJE ADI : DİL ANALİZİ</w:t>
                          </w:r>
                        </w:p>
                      </w:txbxContent>
                    </v:textbox>
                    <w10:wrap anchorx="margin" anchory="page"/>
                  </v:shape>
                </w:pict>
              </mc:Fallback>
            </mc:AlternateContent>
          </w:r>
          <w:r w:rsidR="006F38B9">
            <w:br w:type="page"/>
          </w:r>
        </w:p>
      </w:sdtContent>
    </w:sdt>
    <w:p w14:paraId="00D92165" w14:textId="7F7406E5" w:rsidR="00DC452C" w:rsidRDefault="005C4F87" w:rsidP="00DC452C">
      <w:pPr>
        <w:pStyle w:val="Balk1"/>
        <w:numPr>
          <w:ilvl w:val="0"/>
          <w:numId w:val="1"/>
        </w:numPr>
      </w:pPr>
      <w:r>
        <w:lastRenderedPageBreak/>
        <w:t>İÇİN</w:t>
      </w:r>
      <w:r w:rsidR="00DC452C">
        <w:t>DEKİLER</w:t>
      </w:r>
    </w:p>
    <w:p w14:paraId="56F2CA9F" w14:textId="77777777" w:rsidR="00D95407" w:rsidRPr="00D95407" w:rsidRDefault="00D95407" w:rsidP="00D95407"/>
    <w:p w14:paraId="4930CBB1" w14:textId="4FFC540F" w:rsidR="00DC452C" w:rsidRPr="00334027" w:rsidRDefault="00AE197C" w:rsidP="00334027">
      <w:pPr>
        <w:pStyle w:val="ListeParagraf"/>
        <w:numPr>
          <w:ilvl w:val="0"/>
          <w:numId w:val="1"/>
        </w:numPr>
        <w:rPr>
          <w:rFonts w:ascii="Arial Black" w:hAnsi="Arial Black"/>
          <w:color w:val="167AF3" w:themeColor="accent1" w:themeTint="99"/>
        </w:rPr>
      </w:pPr>
      <w:r w:rsidRPr="00334027">
        <w:rPr>
          <w:rFonts w:ascii="Arial Black" w:hAnsi="Arial Black"/>
          <w:color w:val="167AF3" w:themeColor="accent1" w:themeTint="99"/>
        </w:rPr>
        <w:t>PROJE AMACI :</w:t>
      </w:r>
    </w:p>
    <w:p w14:paraId="07FC8473" w14:textId="77777777" w:rsidR="00D95407" w:rsidRPr="00334027" w:rsidRDefault="00D95407" w:rsidP="00DC452C">
      <w:pPr>
        <w:rPr>
          <w:rFonts w:ascii="Arial Black" w:hAnsi="Arial Black"/>
          <w:color w:val="167AF3" w:themeColor="accent1" w:themeTint="99"/>
        </w:rPr>
      </w:pPr>
    </w:p>
    <w:p w14:paraId="0ED8004E" w14:textId="77777777" w:rsidR="00D95407" w:rsidRPr="00334027" w:rsidRDefault="00D95407" w:rsidP="00334027">
      <w:pPr>
        <w:pStyle w:val="ListeParagraf"/>
        <w:numPr>
          <w:ilvl w:val="0"/>
          <w:numId w:val="1"/>
        </w:numPr>
        <w:rPr>
          <w:rFonts w:ascii="Arial Black" w:hAnsi="Arial Black"/>
          <w:color w:val="167AF3" w:themeColor="accent1" w:themeTint="99"/>
        </w:rPr>
      </w:pPr>
      <w:r w:rsidRPr="00334027">
        <w:rPr>
          <w:rFonts w:ascii="Arial Black" w:hAnsi="Arial Black"/>
          <w:color w:val="167AF3" w:themeColor="accent1" w:themeTint="99"/>
        </w:rPr>
        <w:t>PROJEDE KULLANILAN FONKSİYONLARIN KISA AÇIKLAMALARI :</w:t>
      </w:r>
    </w:p>
    <w:p w14:paraId="0F907785" w14:textId="77777777" w:rsidR="00D95407" w:rsidRPr="00334027" w:rsidRDefault="00D95407" w:rsidP="00D95407">
      <w:pPr>
        <w:rPr>
          <w:rFonts w:ascii="Arial Black" w:hAnsi="Arial Black"/>
          <w:color w:val="167AF3" w:themeColor="accent1" w:themeTint="99"/>
        </w:rPr>
      </w:pPr>
    </w:p>
    <w:p w14:paraId="3445F239" w14:textId="5D729ADF" w:rsidR="00D95407" w:rsidRPr="00334027" w:rsidRDefault="00D95407" w:rsidP="00334027">
      <w:pPr>
        <w:pStyle w:val="ListeParagraf"/>
        <w:numPr>
          <w:ilvl w:val="0"/>
          <w:numId w:val="1"/>
        </w:numPr>
        <w:rPr>
          <w:rFonts w:ascii="Arial Black" w:hAnsi="Arial Black"/>
          <w:color w:val="167AF3" w:themeColor="accent1" w:themeTint="99"/>
        </w:rPr>
      </w:pPr>
      <w:r w:rsidRPr="00334027">
        <w:rPr>
          <w:rFonts w:ascii="Arial Black" w:hAnsi="Arial Black"/>
          <w:color w:val="167AF3" w:themeColor="accent1" w:themeTint="99"/>
        </w:rPr>
        <w:t>PROJE YAPIMINDA KARŞILAŞTIGIM SORUNLAR VE BUNLARA DAİR BULDUGUM ÇÖZÜMLER:</w:t>
      </w:r>
    </w:p>
    <w:p w14:paraId="10AC5520" w14:textId="3E4A669F" w:rsidR="0023179E" w:rsidRPr="00334027" w:rsidRDefault="0023179E" w:rsidP="00D95407">
      <w:pPr>
        <w:rPr>
          <w:rFonts w:ascii="Arial Black" w:hAnsi="Arial Black"/>
          <w:color w:val="167AF3" w:themeColor="accent1" w:themeTint="99"/>
        </w:rPr>
      </w:pPr>
    </w:p>
    <w:p w14:paraId="56812FC6" w14:textId="441FB60B" w:rsidR="0023179E" w:rsidRPr="00EF04F3" w:rsidRDefault="0023179E" w:rsidP="00334027">
      <w:pPr>
        <w:pStyle w:val="ListeParagraf"/>
        <w:numPr>
          <w:ilvl w:val="0"/>
          <w:numId w:val="1"/>
        </w:numPr>
        <w:rPr>
          <w:rFonts w:ascii="Arial Black" w:hAnsi="Arial Black"/>
          <w:b/>
          <w:bCs/>
          <w:color w:val="167AF3" w:themeColor="accent1" w:themeTint="99"/>
          <w:sz w:val="28"/>
          <w:szCs w:val="28"/>
        </w:rPr>
      </w:pPr>
      <w:r w:rsidRPr="00334027">
        <w:rPr>
          <w:b/>
          <w:bCs/>
          <w:color w:val="167AF3" w:themeColor="accent1" w:themeTint="99"/>
          <w:sz w:val="28"/>
          <w:szCs w:val="28"/>
        </w:rPr>
        <w:t>Proje kapsamında gerçekleştirdiğimiz çalışma ve etkinliklerde görev ve sorumluluklarımı ne kadar yerine getirebildim?</w:t>
      </w:r>
    </w:p>
    <w:p w14:paraId="47F91C1E" w14:textId="77777777" w:rsidR="00EF04F3" w:rsidRPr="00EF04F3" w:rsidRDefault="00EF04F3" w:rsidP="00EF04F3">
      <w:pPr>
        <w:pStyle w:val="ListeParagraf"/>
        <w:rPr>
          <w:rFonts w:ascii="Arial Black" w:hAnsi="Arial Black"/>
          <w:b/>
          <w:bCs/>
          <w:color w:val="167AF3" w:themeColor="accent1" w:themeTint="99"/>
          <w:sz w:val="28"/>
          <w:szCs w:val="28"/>
        </w:rPr>
      </w:pPr>
    </w:p>
    <w:p w14:paraId="0F97A748" w14:textId="77777777" w:rsidR="00EF04F3" w:rsidRPr="00334027" w:rsidRDefault="00EF04F3" w:rsidP="00EF04F3">
      <w:pPr>
        <w:pStyle w:val="ListeParagraf"/>
        <w:rPr>
          <w:rFonts w:ascii="Arial Black" w:hAnsi="Arial Black"/>
          <w:b/>
          <w:bCs/>
          <w:color w:val="167AF3" w:themeColor="accent1" w:themeTint="99"/>
          <w:sz w:val="28"/>
          <w:szCs w:val="28"/>
        </w:rPr>
      </w:pPr>
    </w:p>
    <w:p w14:paraId="47A3CE86" w14:textId="2E6DA807" w:rsidR="00EF04F3" w:rsidRDefault="00EF04F3" w:rsidP="00EF04F3">
      <w:pPr>
        <w:pStyle w:val="ListeParagraf"/>
        <w:numPr>
          <w:ilvl w:val="0"/>
          <w:numId w:val="1"/>
        </w:numPr>
        <w:rPr>
          <w:rFonts w:ascii="Arial Black" w:hAnsi="Arial Black"/>
          <w:b/>
          <w:bCs/>
          <w:color w:val="167AF3" w:themeColor="accent1" w:themeTint="99"/>
          <w:sz w:val="28"/>
          <w:szCs w:val="28"/>
        </w:rPr>
      </w:pPr>
      <w:r w:rsidRPr="00EF04F3">
        <w:rPr>
          <w:rFonts w:ascii="Arial Black" w:hAnsi="Arial Black"/>
          <w:b/>
          <w:bCs/>
          <w:color w:val="167AF3" w:themeColor="accent1" w:themeTint="99"/>
          <w:sz w:val="28"/>
          <w:szCs w:val="28"/>
        </w:rPr>
        <w:t xml:space="preserve">Proje </w:t>
      </w:r>
      <w:proofErr w:type="spellStart"/>
      <w:r w:rsidRPr="00EF04F3">
        <w:rPr>
          <w:rFonts w:ascii="Arial Black" w:hAnsi="Arial Black"/>
          <w:b/>
          <w:bCs/>
          <w:color w:val="167AF3" w:themeColor="accent1" w:themeTint="99"/>
          <w:sz w:val="28"/>
          <w:szCs w:val="28"/>
        </w:rPr>
        <w:t>github</w:t>
      </w:r>
      <w:proofErr w:type="spellEnd"/>
      <w:r w:rsidRPr="00EF04F3">
        <w:rPr>
          <w:rFonts w:ascii="Arial Black" w:hAnsi="Arial Black"/>
          <w:b/>
          <w:bCs/>
          <w:color w:val="167AF3" w:themeColor="accent1" w:themeTint="99"/>
          <w:sz w:val="28"/>
          <w:szCs w:val="28"/>
        </w:rPr>
        <w:t xml:space="preserve"> linki: </w:t>
      </w:r>
    </w:p>
    <w:p w14:paraId="3FD3CF23" w14:textId="63B5F41C" w:rsidR="00EF04F3" w:rsidRDefault="00EF04F3" w:rsidP="00EF04F3">
      <w:pPr>
        <w:pStyle w:val="ListeParagraf"/>
        <w:rPr>
          <w:ins w:id="0" w:author="HÜMEYRA ÇİMEN" w:date="2020-12-29T18:52:00Z"/>
          <w:rFonts w:ascii="Arial Black" w:hAnsi="Arial Black"/>
          <w:b/>
          <w:bCs/>
          <w:color w:val="032348" w:themeColor="accent1" w:themeShade="BF"/>
          <w:sz w:val="28"/>
          <w:szCs w:val="28"/>
        </w:rPr>
      </w:pPr>
      <w:proofErr w:type="gramStart"/>
      <w:r w:rsidRPr="00A054CF">
        <w:rPr>
          <w:rFonts w:ascii="Arial Black" w:hAnsi="Arial Black"/>
          <w:b/>
          <w:bCs/>
          <w:color w:val="032348" w:themeColor="accent1" w:themeShade="BF"/>
          <w:sz w:val="28"/>
          <w:szCs w:val="28"/>
        </w:rPr>
        <w:t>not</w:t>
      </w:r>
      <w:proofErr w:type="gramEnd"/>
      <w:r w:rsidR="00A054CF" w:rsidRPr="00A054CF">
        <w:rPr>
          <w:rFonts w:ascii="Arial Black" w:hAnsi="Arial Black"/>
          <w:b/>
          <w:bCs/>
          <w:color w:val="032348" w:themeColor="accent1" w:themeShade="BF"/>
          <w:sz w:val="28"/>
          <w:szCs w:val="28"/>
        </w:rPr>
        <w:t xml:space="preserve">: </w:t>
      </w:r>
      <w:r w:rsidR="000A0B1D" w:rsidRPr="00A054CF">
        <w:rPr>
          <w:rFonts w:ascii="Arial Black" w:hAnsi="Arial Black"/>
          <w:b/>
          <w:bCs/>
          <w:color w:val="032348" w:themeColor="accent1" w:themeShade="BF"/>
          <w:sz w:val="28"/>
          <w:szCs w:val="28"/>
        </w:rPr>
        <w:t xml:space="preserve">girilen </w:t>
      </w:r>
      <w:proofErr w:type="spellStart"/>
      <w:r w:rsidR="00A054CF" w:rsidRPr="00A054CF">
        <w:rPr>
          <w:rFonts w:ascii="Arial Black" w:hAnsi="Arial Black"/>
          <w:b/>
          <w:bCs/>
          <w:color w:val="032348" w:themeColor="accent1" w:themeShade="BF"/>
          <w:sz w:val="28"/>
          <w:szCs w:val="28"/>
        </w:rPr>
        <w:t>linkd</w:t>
      </w:r>
      <w:r w:rsidR="000A0B1D" w:rsidRPr="00A054CF">
        <w:rPr>
          <w:rFonts w:ascii="Arial Black" w:hAnsi="Arial Black"/>
          <w:b/>
          <w:bCs/>
          <w:color w:val="032348" w:themeColor="accent1" w:themeShade="BF"/>
          <w:sz w:val="28"/>
          <w:szCs w:val="28"/>
        </w:rPr>
        <w:t>e</w:t>
      </w:r>
      <w:proofErr w:type="spellEnd"/>
      <w:r w:rsidR="000A0B1D" w:rsidRPr="00A054CF">
        <w:rPr>
          <w:rFonts w:ascii="Arial Black" w:hAnsi="Arial Black"/>
          <w:b/>
          <w:bCs/>
          <w:color w:val="032348" w:themeColor="accent1" w:themeShade="BF"/>
          <w:sz w:val="28"/>
          <w:szCs w:val="28"/>
        </w:rPr>
        <w:t xml:space="preserve"> </w:t>
      </w:r>
      <w:proofErr w:type="spellStart"/>
      <w:r w:rsidR="000A0B1D" w:rsidRPr="00A054CF">
        <w:rPr>
          <w:rFonts w:ascii="Arial Black" w:hAnsi="Arial Black"/>
          <w:b/>
          <w:bCs/>
          <w:color w:val="032348" w:themeColor="accent1" w:themeShade="BF"/>
          <w:sz w:val="28"/>
          <w:szCs w:val="28"/>
        </w:rPr>
        <w:t>main.c</w:t>
      </w:r>
      <w:proofErr w:type="spellEnd"/>
      <w:r w:rsidR="000A0B1D" w:rsidRPr="00A054CF">
        <w:rPr>
          <w:rFonts w:ascii="Arial Black" w:hAnsi="Arial Black"/>
          <w:b/>
          <w:bCs/>
          <w:color w:val="032348" w:themeColor="accent1" w:themeShade="BF"/>
          <w:sz w:val="28"/>
          <w:szCs w:val="28"/>
        </w:rPr>
        <w:t xml:space="preserve"> dosyası içinde </w:t>
      </w:r>
      <w:proofErr w:type="spellStart"/>
      <w:r w:rsidR="000A0B1D" w:rsidRPr="00A054CF">
        <w:rPr>
          <w:rFonts w:ascii="Arial Black" w:hAnsi="Arial Black"/>
          <w:b/>
          <w:bCs/>
          <w:color w:val="032348" w:themeColor="accent1" w:themeShade="BF"/>
          <w:sz w:val="28"/>
          <w:szCs w:val="28"/>
        </w:rPr>
        <w:t>yeralmakta</w:t>
      </w:r>
      <w:proofErr w:type="spellEnd"/>
      <w:r w:rsidR="000A0B1D" w:rsidRPr="00A054CF">
        <w:rPr>
          <w:rFonts w:ascii="Arial Black" w:hAnsi="Arial Black"/>
          <w:b/>
          <w:bCs/>
          <w:color w:val="032348" w:themeColor="accent1" w:themeShade="BF"/>
          <w:sz w:val="28"/>
          <w:szCs w:val="28"/>
        </w:rPr>
        <w:t>.</w:t>
      </w:r>
    </w:p>
    <w:p w14:paraId="5662C032" w14:textId="77777777" w:rsidR="0071408B" w:rsidRDefault="0071408B" w:rsidP="00EF04F3">
      <w:pPr>
        <w:pStyle w:val="ListeParagraf"/>
        <w:rPr>
          <w:ins w:id="1" w:author="HÜMEYRA ÇİMEN" w:date="2020-12-29T18:52:00Z"/>
          <w:rFonts w:ascii="Arial Black" w:hAnsi="Arial Black"/>
          <w:b/>
          <w:bCs/>
          <w:color w:val="032348" w:themeColor="accent1" w:themeShade="BF"/>
          <w:sz w:val="28"/>
          <w:szCs w:val="28"/>
        </w:rPr>
      </w:pPr>
    </w:p>
    <w:p w14:paraId="63029513" w14:textId="791376C7" w:rsidR="0071408B" w:rsidDel="006B293E" w:rsidRDefault="0071408B" w:rsidP="00EF04F3">
      <w:pPr>
        <w:pStyle w:val="ListeParagraf"/>
        <w:rPr>
          <w:del w:id="2" w:author="HÜMEYRA ÇİMEN" w:date="2020-12-29T19:16:00Z"/>
          <w:rFonts w:ascii="Arial Black" w:hAnsi="Arial Black"/>
          <w:b/>
          <w:bCs/>
          <w:color w:val="032348" w:themeColor="accent1" w:themeShade="BF"/>
          <w:sz w:val="28"/>
          <w:szCs w:val="28"/>
        </w:rPr>
      </w:pPr>
    </w:p>
    <w:p w14:paraId="72919139" w14:textId="68D983F9" w:rsidR="006B293E" w:rsidRDefault="006B293E" w:rsidP="00EF04F3">
      <w:pPr>
        <w:pStyle w:val="ListeParagraf"/>
        <w:rPr>
          <w:ins w:id="3" w:author="HÜMEYRA ÇİMEN" w:date="2020-12-29T19:29:00Z"/>
        </w:rPr>
      </w:pPr>
      <w:ins w:id="4" w:author="HÜMEYRA ÇİMEN" w:date="2020-12-29T19:16:00Z">
        <w:r>
          <w:fldChar w:fldCharType="begin"/>
        </w:r>
        <w:r>
          <w:instrText xml:space="preserve"> HYPERLINK "https://github.com/hmyrcmn/algoritmaproje-devi_dilanalizi/tree/main/hadibakal%C4%B1m" </w:instrText>
        </w:r>
        <w:r>
          <w:fldChar w:fldCharType="separate"/>
        </w:r>
        <w:proofErr w:type="spellStart"/>
        <w:proofErr w:type="gramStart"/>
        <w:r>
          <w:rPr>
            <w:rStyle w:val="Kpr"/>
          </w:rPr>
          <w:t>algoritmaproje</w:t>
        </w:r>
        <w:proofErr w:type="gramEnd"/>
        <w:r>
          <w:rPr>
            <w:rStyle w:val="Kpr"/>
          </w:rPr>
          <w:t>-devi_dilanalizi</w:t>
        </w:r>
        <w:proofErr w:type="spellEnd"/>
        <w:r>
          <w:rPr>
            <w:rStyle w:val="Kpr"/>
          </w:rPr>
          <w:t>/</w:t>
        </w:r>
        <w:proofErr w:type="spellStart"/>
        <w:r>
          <w:rPr>
            <w:rStyle w:val="Kpr"/>
          </w:rPr>
          <w:t>hadibakalım</w:t>
        </w:r>
        <w:proofErr w:type="spellEnd"/>
        <w:r>
          <w:rPr>
            <w:rStyle w:val="Kpr"/>
          </w:rPr>
          <w:t xml:space="preserve"> at main · </w:t>
        </w:r>
        <w:proofErr w:type="spellStart"/>
        <w:r>
          <w:rPr>
            <w:rStyle w:val="Kpr"/>
          </w:rPr>
          <w:t>hmyrcmn</w:t>
        </w:r>
        <w:proofErr w:type="spellEnd"/>
        <w:r>
          <w:rPr>
            <w:rStyle w:val="Kpr"/>
          </w:rPr>
          <w:t>/</w:t>
        </w:r>
        <w:proofErr w:type="spellStart"/>
        <w:r>
          <w:rPr>
            <w:rStyle w:val="Kpr"/>
          </w:rPr>
          <w:t>algoritmaproje-devi_dilanalizi</w:t>
        </w:r>
        <w:proofErr w:type="spellEnd"/>
        <w:r>
          <w:rPr>
            <w:rStyle w:val="Kpr"/>
          </w:rPr>
          <w:t xml:space="preserve"> (github.com)</w:t>
        </w:r>
        <w:r>
          <w:fldChar w:fldCharType="end"/>
        </w:r>
      </w:ins>
    </w:p>
    <w:p w14:paraId="7BA8C3FD" w14:textId="1473CDA1" w:rsidR="00836ED6" w:rsidRDefault="00836ED6" w:rsidP="00EF04F3">
      <w:pPr>
        <w:pStyle w:val="ListeParagraf"/>
        <w:rPr>
          <w:ins w:id="5" w:author="HÜMEYRA ÇİMEN" w:date="2020-12-29T19:29:00Z"/>
        </w:rPr>
      </w:pPr>
    </w:p>
    <w:p w14:paraId="39A451C3" w14:textId="65E4DCE0" w:rsidR="00836ED6" w:rsidRDefault="00836ED6" w:rsidP="00EF04F3">
      <w:pPr>
        <w:pStyle w:val="ListeParagraf"/>
        <w:rPr>
          <w:ins w:id="6" w:author="HÜMEYRA ÇİMEN" w:date="2020-12-29T19:29:00Z"/>
        </w:rPr>
      </w:pPr>
      <w:proofErr w:type="spellStart"/>
      <w:proofErr w:type="gramStart"/>
      <w:ins w:id="7" w:author="HÜMEYRA ÇİMEN" w:date="2020-12-29T19:29:00Z">
        <w:r>
          <w:t>github</w:t>
        </w:r>
        <w:proofErr w:type="spellEnd"/>
        <w:proofErr w:type="gramEnd"/>
        <w:r>
          <w:t xml:space="preserve"> hesabımın linki :</w:t>
        </w:r>
      </w:ins>
    </w:p>
    <w:p w14:paraId="17FA7C62" w14:textId="202E2F3D" w:rsidR="00836ED6" w:rsidRDefault="00CF5AF4" w:rsidP="00EF04F3">
      <w:pPr>
        <w:pStyle w:val="ListeParagraf"/>
        <w:rPr>
          <w:ins w:id="8" w:author="HÜMEYRA ÇİMEN" w:date="2020-12-29T19:29:00Z"/>
          <w:rFonts w:ascii="Arial Black" w:hAnsi="Arial Black"/>
          <w:b/>
          <w:bCs/>
          <w:color w:val="032348" w:themeColor="accent1" w:themeShade="BF"/>
          <w:sz w:val="28"/>
          <w:szCs w:val="28"/>
        </w:rPr>
      </w:pPr>
      <w:ins w:id="9" w:author="HÜMEYRA ÇİMEN" w:date="2020-12-29T19:29:00Z">
        <w:r>
          <w:rPr>
            <w:rFonts w:ascii="Arial Black" w:hAnsi="Arial Black"/>
            <w:b/>
            <w:bCs/>
            <w:color w:val="032348" w:themeColor="accent1" w:themeShade="BF"/>
            <w:sz w:val="28"/>
            <w:szCs w:val="28"/>
          </w:rPr>
          <w:fldChar w:fldCharType="begin"/>
        </w:r>
        <w:r>
          <w:rPr>
            <w:rFonts w:ascii="Arial Black" w:hAnsi="Arial Black"/>
            <w:b/>
            <w:bCs/>
            <w:color w:val="032348" w:themeColor="accent1" w:themeShade="BF"/>
            <w:sz w:val="28"/>
            <w:szCs w:val="28"/>
          </w:rPr>
          <w:instrText xml:space="preserve"> HYPERLINK "</w:instrText>
        </w:r>
        <w:r w:rsidRPr="00CF5AF4">
          <w:rPr>
            <w:rFonts w:ascii="Arial Black" w:hAnsi="Arial Black"/>
            <w:b/>
            <w:bCs/>
            <w:color w:val="032348" w:themeColor="accent1" w:themeShade="BF"/>
            <w:sz w:val="28"/>
            <w:szCs w:val="28"/>
          </w:rPr>
          <w:instrText>https://github.com/hmyrcmn</w:instrText>
        </w:r>
        <w:r>
          <w:rPr>
            <w:rFonts w:ascii="Arial Black" w:hAnsi="Arial Black"/>
            <w:b/>
            <w:bCs/>
            <w:color w:val="032348" w:themeColor="accent1" w:themeShade="BF"/>
            <w:sz w:val="28"/>
            <w:szCs w:val="28"/>
          </w:rPr>
          <w:instrText xml:space="preserve">" </w:instrText>
        </w:r>
        <w:r>
          <w:rPr>
            <w:rFonts w:ascii="Arial Black" w:hAnsi="Arial Black"/>
            <w:b/>
            <w:bCs/>
            <w:color w:val="032348" w:themeColor="accent1" w:themeShade="BF"/>
            <w:sz w:val="28"/>
            <w:szCs w:val="28"/>
          </w:rPr>
          <w:fldChar w:fldCharType="separate"/>
        </w:r>
        <w:r w:rsidRPr="00FB2AAD">
          <w:rPr>
            <w:rStyle w:val="Kpr"/>
            <w:rFonts w:ascii="Arial Black" w:hAnsi="Arial Black"/>
            <w:b/>
            <w:bCs/>
            <w:sz w:val="28"/>
            <w:szCs w:val="28"/>
          </w:rPr>
          <w:t>https://github.com/h</w:t>
        </w:r>
        <w:r w:rsidRPr="00FB2AAD">
          <w:rPr>
            <w:rStyle w:val="Kpr"/>
            <w:rFonts w:ascii="Arial Black" w:hAnsi="Arial Black"/>
            <w:b/>
            <w:bCs/>
            <w:sz w:val="28"/>
            <w:szCs w:val="28"/>
          </w:rPr>
          <w:t>m</w:t>
        </w:r>
        <w:r w:rsidRPr="00FB2AAD">
          <w:rPr>
            <w:rStyle w:val="Kpr"/>
            <w:rFonts w:ascii="Arial Black" w:hAnsi="Arial Black"/>
            <w:b/>
            <w:bCs/>
            <w:sz w:val="28"/>
            <w:szCs w:val="28"/>
          </w:rPr>
          <w:t>yrcmn</w:t>
        </w:r>
        <w:r>
          <w:rPr>
            <w:rFonts w:ascii="Arial Black" w:hAnsi="Arial Black"/>
            <w:b/>
            <w:bCs/>
            <w:color w:val="032348" w:themeColor="accent1" w:themeShade="BF"/>
            <w:sz w:val="28"/>
            <w:szCs w:val="28"/>
          </w:rPr>
          <w:fldChar w:fldCharType="end"/>
        </w:r>
      </w:ins>
    </w:p>
    <w:p w14:paraId="30403343" w14:textId="77777777" w:rsidR="00CF5AF4" w:rsidRPr="00A054CF" w:rsidRDefault="00CF5AF4" w:rsidP="00EF04F3">
      <w:pPr>
        <w:pStyle w:val="ListeParagraf"/>
        <w:rPr>
          <w:rFonts w:ascii="Arial Black" w:hAnsi="Arial Black"/>
          <w:b/>
          <w:bCs/>
          <w:color w:val="032348" w:themeColor="accent1" w:themeShade="BF"/>
          <w:sz w:val="28"/>
          <w:szCs w:val="28"/>
        </w:rPr>
      </w:pPr>
    </w:p>
    <w:p w14:paraId="7A6A446D" w14:textId="77777777" w:rsidR="00D95407" w:rsidRPr="00334027" w:rsidRDefault="00D95407" w:rsidP="00D95407">
      <w:pPr>
        <w:rPr>
          <w:rFonts w:ascii="Arial Black" w:hAnsi="Arial Black"/>
          <w:color w:val="167AF3" w:themeColor="accent1" w:themeTint="99"/>
        </w:rPr>
      </w:pPr>
    </w:p>
    <w:p w14:paraId="59D013FD" w14:textId="7100E900" w:rsidR="00D95407" w:rsidRPr="00334027" w:rsidRDefault="00D95407" w:rsidP="00334027">
      <w:pPr>
        <w:pStyle w:val="ListeParagraf"/>
        <w:numPr>
          <w:ilvl w:val="0"/>
          <w:numId w:val="1"/>
        </w:numPr>
        <w:rPr>
          <w:rFonts w:ascii="Arial Black" w:hAnsi="Arial Black"/>
          <w:color w:val="167AF3" w:themeColor="accent1" w:themeTint="99"/>
        </w:rPr>
      </w:pPr>
      <w:r w:rsidRPr="00334027">
        <w:rPr>
          <w:rFonts w:ascii="Arial Black" w:hAnsi="Arial Black"/>
          <w:color w:val="167AF3" w:themeColor="accent1" w:themeTint="99"/>
        </w:rPr>
        <w:t>PROJE YAPIMINDA KULLANDIGIM KAYNAKLAR :</w:t>
      </w:r>
    </w:p>
    <w:p w14:paraId="4AF78DD4" w14:textId="1608CCEB" w:rsidR="00B44F2E" w:rsidRDefault="00B44F2E" w:rsidP="00D95407">
      <w:pPr>
        <w:rPr>
          <w:rFonts w:ascii="Arial Black" w:hAnsi="Arial Black"/>
        </w:rPr>
      </w:pPr>
    </w:p>
    <w:p w14:paraId="6AAA111C" w14:textId="3A74D3E7" w:rsidR="00B44F2E" w:rsidRPr="00334027" w:rsidRDefault="001C6E2E" w:rsidP="00334027">
      <w:pPr>
        <w:pStyle w:val="ListeParagraf"/>
        <w:numPr>
          <w:ilvl w:val="0"/>
          <w:numId w:val="2"/>
        </w:numPr>
        <w:rPr>
          <w:rFonts w:ascii="Arial Black" w:hAnsi="Arial Black"/>
        </w:rPr>
      </w:pPr>
      <w:r w:rsidRPr="00334027">
        <w:rPr>
          <w:rFonts w:ascii="Arial Black" w:hAnsi="Arial Black"/>
        </w:rPr>
        <w:t>Ders sunularını incelemek d</w:t>
      </w:r>
      <w:r w:rsidR="00874625" w:rsidRPr="00334027">
        <w:rPr>
          <w:rFonts w:ascii="Arial Black" w:hAnsi="Arial Black"/>
        </w:rPr>
        <w:t>ı</w:t>
      </w:r>
      <w:r w:rsidRPr="00334027">
        <w:rPr>
          <w:rFonts w:ascii="Arial Black" w:hAnsi="Arial Black"/>
        </w:rPr>
        <w:t>şında çok fazla kaynak kullanmadım.</w:t>
      </w:r>
    </w:p>
    <w:p w14:paraId="2E39FAF9" w14:textId="54708F4F" w:rsidR="001C6E2E" w:rsidRDefault="00874625" w:rsidP="00334027">
      <w:pPr>
        <w:pStyle w:val="ListeParagraf"/>
        <w:numPr>
          <w:ilvl w:val="0"/>
          <w:numId w:val="2"/>
        </w:numPr>
        <w:rPr>
          <w:rFonts w:ascii="Arial Black" w:hAnsi="Arial Black"/>
        </w:rPr>
      </w:pPr>
      <w:r w:rsidRPr="00334027">
        <w:rPr>
          <w:rFonts w:ascii="Arial Black" w:hAnsi="Arial Black"/>
        </w:rPr>
        <w:t>Derse ait uygulama videolarını kendime rehber edindim ve projemi buna dayanarak oluşturdum .</w:t>
      </w:r>
    </w:p>
    <w:p w14:paraId="7D36BDFC" w14:textId="24BDD0D6" w:rsidR="00CE5C3D" w:rsidRPr="00334027" w:rsidRDefault="00BE4002" w:rsidP="00BE4002">
      <w:pPr>
        <w:pStyle w:val="ListeParagraf"/>
        <w:rPr>
          <w:rFonts w:ascii="Arial Black" w:hAnsi="Arial Black"/>
        </w:rPr>
      </w:pPr>
      <w:r>
        <w:rPr>
          <w:rFonts w:ascii="Arial Black" w:hAnsi="Arial Black"/>
        </w:rPr>
        <w:t xml:space="preserve">Algoritma ve </w:t>
      </w:r>
      <w:proofErr w:type="spellStart"/>
      <w:r>
        <w:rPr>
          <w:rFonts w:ascii="Arial Black" w:hAnsi="Arial Black"/>
        </w:rPr>
        <w:t>proğramlama</w:t>
      </w:r>
      <w:proofErr w:type="spellEnd"/>
      <w:r>
        <w:rPr>
          <w:rFonts w:ascii="Arial Black" w:hAnsi="Arial Black"/>
        </w:rPr>
        <w:t xml:space="preserve"> dersi hocası </w:t>
      </w:r>
      <w:r w:rsidR="009161C7">
        <w:rPr>
          <w:rFonts w:ascii="Arial Black" w:hAnsi="Arial Black"/>
        </w:rPr>
        <w:t>ERGÜN GÜMÜŞ ders sunuları ve uygulama videoları :</w:t>
      </w:r>
    </w:p>
    <w:p w14:paraId="1E9BBDA2" w14:textId="77777777" w:rsidR="00D95407" w:rsidRPr="00DC452C" w:rsidRDefault="00D95407" w:rsidP="00D95407"/>
    <w:p w14:paraId="57C6B8D5" w14:textId="77777777" w:rsidR="00D95407" w:rsidRDefault="00D95407" w:rsidP="00D95407">
      <w:pPr>
        <w:rPr>
          <w:rFonts w:ascii="Verdana" w:hAnsi="Verdana"/>
          <w:color w:val="222222"/>
          <w:sz w:val="23"/>
          <w:szCs w:val="23"/>
          <w:shd w:val="clear" w:color="auto" w:fill="FFFFFF"/>
        </w:rPr>
      </w:pPr>
    </w:p>
    <w:p w14:paraId="5A47C832" w14:textId="77777777" w:rsidR="00D95407" w:rsidRDefault="00D95407" w:rsidP="00DC452C">
      <w:pPr>
        <w:rPr>
          <w:rFonts w:ascii="Arial Black" w:hAnsi="Arial Black"/>
        </w:rPr>
      </w:pPr>
    </w:p>
    <w:p w14:paraId="35A22BB5" w14:textId="73A594D4" w:rsidR="00D95407" w:rsidDel="004C4B4C" w:rsidRDefault="00D95407" w:rsidP="00DC452C">
      <w:pPr>
        <w:rPr>
          <w:del w:id="10" w:author="HÜMEYRA ÇİMEN" w:date="2020-12-29T19:04:00Z"/>
          <w:rFonts w:ascii="Arial Black" w:hAnsi="Arial Black"/>
        </w:rPr>
      </w:pPr>
    </w:p>
    <w:p w14:paraId="485B2E67" w14:textId="12D6E964" w:rsidR="00D95407" w:rsidDel="004C4B4C" w:rsidRDefault="00D95407">
      <w:pPr>
        <w:rPr>
          <w:del w:id="11" w:author="HÜMEYRA ÇİMEN" w:date="2020-12-29T19:04:00Z"/>
          <w:rFonts w:ascii="Arial Black" w:hAnsi="Arial Black"/>
        </w:rPr>
      </w:pPr>
      <w:del w:id="12" w:author="HÜMEYRA ÇİMEN" w:date="2020-12-29T19:04:00Z">
        <w:r w:rsidDel="004C4B4C">
          <w:rPr>
            <w:rFonts w:ascii="Arial Black" w:hAnsi="Arial Black"/>
          </w:rPr>
          <w:br w:type="page"/>
        </w:r>
      </w:del>
    </w:p>
    <w:p w14:paraId="3117743A" w14:textId="77777777" w:rsidR="009C63C2" w:rsidRDefault="00B876CF" w:rsidP="00DC452C">
      <w:pPr>
        <w:rPr>
          <w:rFonts w:ascii="Calibri" w:hAnsi="Calibri" w:cs="Calibri"/>
          <w:b/>
          <w:bCs/>
          <w:color w:val="167AF3" w:themeColor="accent1" w:themeTint="99"/>
          <w:sz w:val="40"/>
          <w:szCs w:val="40"/>
        </w:rPr>
      </w:pPr>
      <w:r w:rsidRPr="00B876CF">
        <w:rPr>
          <w:rFonts w:ascii="Calibri" w:hAnsi="Calibri" w:cs="Calibri"/>
          <w:b/>
          <w:bCs/>
          <w:color w:val="167AF3" w:themeColor="accent1" w:themeTint="99"/>
          <w:sz w:val="40"/>
          <w:szCs w:val="40"/>
        </w:rPr>
        <w:t>PROJE AMACI</w:t>
      </w:r>
      <w:r>
        <w:rPr>
          <w:rFonts w:ascii="Calibri" w:hAnsi="Calibri" w:cs="Calibri"/>
          <w:b/>
          <w:bCs/>
          <w:color w:val="167AF3" w:themeColor="accent1" w:themeTint="99"/>
          <w:sz w:val="40"/>
          <w:szCs w:val="40"/>
        </w:rPr>
        <w:t xml:space="preserve">: </w:t>
      </w:r>
    </w:p>
    <w:p w14:paraId="1D2A2769" w14:textId="20C7E723" w:rsidR="00D95407" w:rsidRDefault="00076C15" w:rsidP="00DC452C">
      <w:pPr>
        <w:rPr>
          <w:rFonts w:ascii="Calibri" w:hAnsi="Calibri" w:cs="Calibri"/>
          <w:sz w:val="32"/>
          <w:szCs w:val="32"/>
        </w:rPr>
      </w:pPr>
      <w:r w:rsidRPr="00CD7693">
        <w:rPr>
          <w:rFonts w:ascii="Calibri" w:hAnsi="Calibri" w:cs="Calibri"/>
          <w:sz w:val="32"/>
          <w:szCs w:val="32"/>
        </w:rPr>
        <w:t>Kullanıcıdan metin alarak met</w:t>
      </w:r>
      <w:r w:rsidR="00D07DAF">
        <w:rPr>
          <w:rFonts w:ascii="Calibri" w:hAnsi="Calibri" w:cs="Calibri"/>
          <w:sz w:val="32"/>
          <w:szCs w:val="32"/>
        </w:rPr>
        <w:t>n</w:t>
      </w:r>
      <w:r w:rsidRPr="00CD7693">
        <w:rPr>
          <w:rFonts w:ascii="Calibri" w:hAnsi="Calibri" w:cs="Calibri"/>
          <w:sz w:val="32"/>
          <w:szCs w:val="32"/>
        </w:rPr>
        <w:t>i</w:t>
      </w:r>
      <w:r w:rsidR="00D07DAF">
        <w:rPr>
          <w:rFonts w:ascii="Calibri" w:hAnsi="Calibri" w:cs="Calibri"/>
          <w:sz w:val="32"/>
          <w:szCs w:val="32"/>
        </w:rPr>
        <w:t>n</w:t>
      </w:r>
      <w:r w:rsidRPr="00CD7693">
        <w:rPr>
          <w:rFonts w:ascii="Calibri" w:hAnsi="Calibri" w:cs="Calibri"/>
          <w:sz w:val="32"/>
          <w:szCs w:val="32"/>
        </w:rPr>
        <w:t xml:space="preserve"> hangi dil frekans değerlerine daha yakın olduğunun </w:t>
      </w:r>
      <w:r w:rsidR="00C46584" w:rsidRPr="00CD7693">
        <w:rPr>
          <w:rFonts w:ascii="Calibri" w:hAnsi="Calibri" w:cs="Calibri"/>
          <w:sz w:val="32"/>
          <w:szCs w:val="32"/>
        </w:rPr>
        <w:t xml:space="preserve">matematiksel frekans değerleri ile belirlenip tahmin edilen dilin kullanıcıya döndürülmesini </w:t>
      </w:r>
      <w:r w:rsidR="00CD7693" w:rsidRPr="00CD7693">
        <w:rPr>
          <w:rFonts w:ascii="Calibri" w:hAnsi="Calibri" w:cs="Calibri"/>
          <w:sz w:val="32"/>
          <w:szCs w:val="32"/>
        </w:rPr>
        <w:t>amaçlayarak bu projeyi oluşturdum.</w:t>
      </w:r>
    </w:p>
    <w:p w14:paraId="7E7BA304" w14:textId="5D39C322" w:rsidR="00D07DAF" w:rsidRDefault="00D07DAF" w:rsidP="00D07DAF">
      <w:pPr>
        <w:rPr>
          <w:rFonts w:ascii="Calibri" w:hAnsi="Calibri" w:cs="Calibri"/>
          <w:b/>
          <w:bCs/>
          <w:color w:val="167AF3" w:themeColor="accent1" w:themeTint="99"/>
          <w:sz w:val="28"/>
          <w:szCs w:val="28"/>
        </w:rPr>
      </w:pPr>
      <w:r w:rsidRPr="00D07DAF">
        <w:rPr>
          <w:rFonts w:ascii="Calibri" w:hAnsi="Calibri" w:cs="Calibri"/>
          <w:b/>
          <w:bCs/>
          <w:color w:val="167AF3" w:themeColor="accent1" w:themeTint="99"/>
          <w:sz w:val="28"/>
          <w:szCs w:val="28"/>
        </w:rPr>
        <w:t>PROJEDE KULLANILAN</w:t>
      </w:r>
      <w:r w:rsidR="008D4CCD">
        <w:rPr>
          <w:rFonts w:ascii="Calibri" w:hAnsi="Calibri" w:cs="Calibri"/>
          <w:b/>
          <w:bCs/>
          <w:color w:val="167AF3" w:themeColor="accent1" w:themeTint="99"/>
          <w:sz w:val="28"/>
          <w:szCs w:val="28"/>
        </w:rPr>
        <w:t xml:space="preserve"> ve</w:t>
      </w:r>
      <w:r w:rsidRPr="00D07DAF">
        <w:rPr>
          <w:rFonts w:ascii="Calibri" w:hAnsi="Calibri" w:cs="Calibri"/>
          <w:b/>
          <w:bCs/>
          <w:color w:val="167AF3" w:themeColor="accent1" w:themeTint="99"/>
          <w:sz w:val="28"/>
          <w:szCs w:val="28"/>
        </w:rPr>
        <w:t xml:space="preserve"> FONKSİYONLARIN KISA AÇIKLAMALARI :</w:t>
      </w:r>
    </w:p>
    <w:p w14:paraId="4AFF28C4" w14:textId="46DB4BB8" w:rsidR="00D07DAF" w:rsidRPr="00DE3B85" w:rsidRDefault="00D07DAF" w:rsidP="00D07DAF">
      <w:pPr>
        <w:rPr>
          <w:rFonts w:ascii="Calibri" w:hAnsi="Calibri" w:cs="Calibri"/>
          <w:b/>
          <w:bCs/>
          <w:color w:val="021730" w:themeColor="accent1" w:themeShade="80"/>
          <w:sz w:val="28"/>
          <w:szCs w:val="28"/>
        </w:rPr>
      </w:pPr>
      <w:r w:rsidRPr="00DE3B85">
        <w:rPr>
          <w:rFonts w:ascii="Calibri" w:hAnsi="Calibri" w:cs="Calibri"/>
          <w:b/>
          <w:bCs/>
          <w:color w:val="021730" w:themeColor="accent1" w:themeShade="80"/>
          <w:sz w:val="28"/>
          <w:szCs w:val="28"/>
        </w:rPr>
        <w:t xml:space="preserve">Proje için sunulan </w:t>
      </w:r>
      <w:r w:rsidR="00637879" w:rsidRPr="00DE3B85">
        <w:rPr>
          <w:rFonts w:ascii="Calibri" w:hAnsi="Calibri" w:cs="Calibri"/>
          <w:b/>
          <w:bCs/>
          <w:color w:val="021730" w:themeColor="accent1" w:themeShade="80"/>
          <w:sz w:val="28"/>
          <w:szCs w:val="28"/>
        </w:rPr>
        <w:t>metinde ayrıntılı olarak belirtil</w:t>
      </w:r>
      <w:r w:rsidR="008D74C9">
        <w:rPr>
          <w:rFonts w:ascii="Calibri" w:hAnsi="Calibri" w:cs="Calibri"/>
          <w:b/>
          <w:bCs/>
          <w:color w:val="021730" w:themeColor="accent1" w:themeShade="80"/>
          <w:sz w:val="28"/>
          <w:szCs w:val="28"/>
        </w:rPr>
        <w:t>mesine rağmen</w:t>
      </w:r>
      <w:r w:rsidR="00637879" w:rsidRPr="00DE3B85">
        <w:rPr>
          <w:rFonts w:ascii="Calibri" w:hAnsi="Calibri" w:cs="Calibri"/>
          <w:b/>
          <w:bCs/>
          <w:color w:val="021730" w:themeColor="accent1" w:themeShade="80"/>
          <w:sz w:val="28"/>
          <w:szCs w:val="28"/>
        </w:rPr>
        <w:t xml:space="preserve"> burada kısaca değinmek isted</w:t>
      </w:r>
      <w:r w:rsidR="00CA1D5E" w:rsidRPr="00DE3B85">
        <w:rPr>
          <w:rFonts w:ascii="Calibri" w:hAnsi="Calibri" w:cs="Calibri"/>
          <w:b/>
          <w:bCs/>
          <w:color w:val="021730" w:themeColor="accent1" w:themeShade="80"/>
          <w:sz w:val="28"/>
          <w:szCs w:val="28"/>
        </w:rPr>
        <w:t>im</w:t>
      </w:r>
      <w:r w:rsidR="00637879" w:rsidRPr="00DE3B85">
        <w:rPr>
          <w:rFonts w:ascii="Calibri" w:hAnsi="Calibri" w:cs="Calibri"/>
          <w:b/>
          <w:bCs/>
          <w:color w:val="021730" w:themeColor="accent1" w:themeShade="80"/>
          <w:sz w:val="28"/>
          <w:szCs w:val="28"/>
        </w:rPr>
        <w:t xml:space="preserve"> .</w:t>
      </w:r>
    </w:p>
    <w:p w14:paraId="4BED51FC" w14:textId="085D606D" w:rsidR="00637879" w:rsidRPr="008D4CCD" w:rsidRDefault="00E13012" w:rsidP="008D4CCD">
      <w:pPr>
        <w:pStyle w:val="ListeParagraf"/>
        <w:numPr>
          <w:ilvl w:val="0"/>
          <w:numId w:val="4"/>
        </w:numPr>
        <w:rPr>
          <w:rFonts w:ascii="Calibri" w:hAnsi="Calibri" w:cs="Calibri"/>
          <w:b/>
          <w:bCs/>
          <w:color w:val="021730" w:themeColor="accent1" w:themeShade="80"/>
          <w:sz w:val="28"/>
          <w:szCs w:val="28"/>
        </w:rPr>
      </w:pPr>
      <w:r w:rsidRPr="008D4CCD">
        <w:rPr>
          <w:rFonts w:ascii="Calibri" w:hAnsi="Calibri" w:cs="Calibri"/>
          <w:b/>
          <w:bCs/>
          <w:color w:val="021730" w:themeColor="accent1" w:themeShade="80"/>
          <w:sz w:val="28"/>
          <w:szCs w:val="28"/>
        </w:rPr>
        <w:t xml:space="preserve">Kullanıcıdan alınan metnin yabancı karakterlerden (rakamlar dahil ) </w:t>
      </w:r>
      <w:r w:rsidR="00973205" w:rsidRPr="008D4CCD">
        <w:rPr>
          <w:rFonts w:ascii="Calibri" w:hAnsi="Calibri" w:cs="Calibri"/>
          <w:b/>
          <w:bCs/>
          <w:color w:val="021730" w:themeColor="accent1" w:themeShade="80"/>
          <w:sz w:val="28"/>
          <w:szCs w:val="28"/>
        </w:rPr>
        <w:t xml:space="preserve">arındırılmasını </w:t>
      </w:r>
      <w:r w:rsidR="00CA1D5E" w:rsidRPr="008D4CCD">
        <w:rPr>
          <w:rFonts w:ascii="Calibri" w:hAnsi="Calibri" w:cs="Calibri"/>
          <w:b/>
          <w:bCs/>
          <w:color w:val="021730" w:themeColor="accent1" w:themeShade="80"/>
          <w:sz w:val="28"/>
          <w:szCs w:val="28"/>
        </w:rPr>
        <w:t>sağlayarak metni düzenledim .</w:t>
      </w:r>
    </w:p>
    <w:p w14:paraId="0E1C3B2E" w14:textId="77777777" w:rsidR="00D64CE5" w:rsidRDefault="00D64CE5" w:rsidP="00D64CE5">
      <w:pPr>
        <w:rPr>
          <w:rFonts w:ascii="Calibri" w:hAnsi="Calibri" w:cs="Calibri"/>
          <w:b/>
          <w:bCs/>
          <w:color w:val="021730" w:themeColor="accent1" w:themeShade="80"/>
          <w:sz w:val="28"/>
          <w:szCs w:val="28"/>
        </w:rPr>
      </w:pPr>
      <w:r>
        <w:rPr>
          <w:rFonts w:ascii="Calibri" w:hAnsi="Calibri" w:cs="Calibri"/>
          <w:b/>
          <w:bCs/>
          <w:color w:val="021730" w:themeColor="accent1" w:themeShade="80"/>
          <w:sz w:val="28"/>
          <w:szCs w:val="28"/>
        </w:rPr>
        <w:t xml:space="preserve">Bu düzenlemede izinliler adlı bir dizi oluşturdum bu dizi sadece harfleri içeren bir listeyi nitelemektedir .iç içe iki </w:t>
      </w:r>
      <w:proofErr w:type="spellStart"/>
      <w:r>
        <w:rPr>
          <w:rFonts w:ascii="Calibri" w:hAnsi="Calibri" w:cs="Calibri"/>
          <w:b/>
          <w:bCs/>
          <w:color w:val="021730" w:themeColor="accent1" w:themeShade="80"/>
          <w:sz w:val="28"/>
          <w:szCs w:val="28"/>
        </w:rPr>
        <w:t>for</w:t>
      </w:r>
      <w:proofErr w:type="spellEnd"/>
      <w:r>
        <w:rPr>
          <w:rFonts w:ascii="Calibri" w:hAnsi="Calibri" w:cs="Calibri"/>
          <w:b/>
          <w:bCs/>
          <w:color w:val="021730" w:themeColor="accent1" w:themeShade="80"/>
          <w:sz w:val="28"/>
          <w:szCs w:val="28"/>
        </w:rPr>
        <w:t xml:space="preserve"> döngüsü yardımıyla girilen metnin her </w:t>
      </w:r>
      <w:proofErr w:type="spellStart"/>
      <w:r>
        <w:rPr>
          <w:rFonts w:ascii="Calibri" w:hAnsi="Calibri" w:cs="Calibri"/>
          <w:b/>
          <w:bCs/>
          <w:color w:val="021730" w:themeColor="accent1" w:themeShade="80"/>
          <w:sz w:val="28"/>
          <w:szCs w:val="28"/>
        </w:rPr>
        <w:t>karakterininin</w:t>
      </w:r>
      <w:proofErr w:type="spellEnd"/>
      <w:r>
        <w:rPr>
          <w:rFonts w:ascii="Calibri" w:hAnsi="Calibri" w:cs="Calibri"/>
          <w:b/>
          <w:bCs/>
          <w:color w:val="021730" w:themeColor="accent1" w:themeShade="80"/>
          <w:sz w:val="28"/>
          <w:szCs w:val="28"/>
        </w:rPr>
        <w:t xml:space="preserve"> </w:t>
      </w:r>
      <w:proofErr w:type="spellStart"/>
      <w:r>
        <w:rPr>
          <w:rFonts w:ascii="Calibri" w:hAnsi="Calibri" w:cs="Calibri"/>
          <w:b/>
          <w:bCs/>
          <w:color w:val="021730" w:themeColor="accent1" w:themeShade="80"/>
          <w:sz w:val="28"/>
          <w:szCs w:val="28"/>
        </w:rPr>
        <w:t>tanımladağım</w:t>
      </w:r>
      <w:proofErr w:type="spellEnd"/>
      <w:r>
        <w:rPr>
          <w:rFonts w:ascii="Calibri" w:hAnsi="Calibri" w:cs="Calibri"/>
          <w:b/>
          <w:bCs/>
          <w:color w:val="021730" w:themeColor="accent1" w:themeShade="80"/>
          <w:sz w:val="28"/>
          <w:szCs w:val="28"/>
        </w:rPr>
        <w:t xml:space="preserve"> izinliler dizisindeki karakterlerle karşılaştırdım </w:t>
      </w:r>
    </w:p>
    <w:p w14:paraId="709E908C" w14:textId="16DD745F" w:rsidR="00D64CE5" w:rsidRPr="00DE3B85" w:rsidRDefault="00D64CE5" w:rsidP="00D07DAF">
      <w:pPr>
        <w:rPr>
          <w:rFonts w:ascii="Calibri" w:hAnsi="Calibri" w:cs="Calibri"/>
          <w:b/>
          <w:bCs/>
          <w:color w:val="021730" w:themeColor="accent1" w:themeShade="80"/>
          <w:sz w:val="28"/>
          <w:szCs w:val="28"/>
        </w:rPr>
      </w:pPr>
      <w:r>
        <w:rPr>
          <w:rFonts w:ascii="Calibri" w:hAnsi="Calibri" w:cs="Calibri"/>
          <w:b/>
          <w:bCs/>
          <w:color w:val="021730" w:themeColor="accent1" w:themeShade="80"/>
          <w:sz w:val="28"/>
          <w:szCs w:val="28"/>
        </w:rPr>
        <w:t xml:space="preserve">Yabancı </w:t>
      </w:r>
      <w:proofErr w:type="spellStart"/>
      <w:r>
        <w:rPr>
          <w:rFonts w:ascii="Calibri" w:hAnsi="Calibri" w:cs="Calibri"/>
          <w:b/>
          <w:bCs/>
          <w:color w:val="021730" w:themeColor="accent1" w:themeShade="80"/>
          <w:sz w:val="28"/>
          <w:szCs w:val="28"/>
        </w:rPr>
        <w:t>karakterleride</w:t>
      </w:r>
      <w:proofErr w:type="spellEnd"/>
      <w:r>
        <w:rPr>
          <w:rFonts w:ascii="Calibri" w:hAnsi="Calibri" w:cs="Calibri"/>
          <w:b/>
          <w:bCs/>
          <w:color w:val="021730" w:themeColor="accent1" w:themeShade="80"/>
          <w:sz w:val="28"/>
          <w:szCs w:val="28"/>
        </w:rPr>
        <w:t xml:space="preserve"> </w:t>
      </w:r>
      <w:proofErr w:type="spellStart"/>
      <w:r>
        <w:rPr>
          <w:rFonts w:ascii="Calibri" w:hAnsi="Calibri" w:cs="Calibri"/>
          <w:b/>
          <w:bCs/>
          <w:color w:val="021730" w:themeColor="accent1" w:themeShade="80"/>
          <w:sz w:val="28"/>
          <w:szCs w:val="28"/>
        </w:rPr>
        <w:t>boşuk</w:t>
      </w:r>
      <w:proofErr w:type="spellEnd"/>
      <w:r>
        <w:rPr>
          <w:rFonts w:ascii="Calibri" w:hAnsi="Calibri" w:cs="Calibri"/>
          <w:b/>
          <w:bCs/>
          <w:color w:val="021730" w:themeColor="accent1" w:themeShade="80"/>
          <w:sz w:val="28"/>
          <w:szCs w:val="28"/>
        </w:rPr>
        <w:t xml:space="preserve"> karakterine döndürdüm .ve bu işlemlerde </w:t>
      </w:r>
      <w:proofErr w:type="spellStart"/>
      <w:r>
        <w:rPr>
          <w:rFonts w:ascii="Calibri" w:hAnsi="Calibri" w:cs="Calibri"/>
          <w:b/>
          <w:bCs/>
          <w:color w:val="021730" w:themeColor="accent1" w:themeShade="80"/>
          <w:sz w:val="28"/>
          <w:szCs w:val="28"/>
        </w:rPr>
        <w:t>ascii</w:t>
      </w:r>
      <w:proofErr w:type="spellEnd"/>
      <w:r>
        <w:rPr>
          <w:rFonts w:ascii="Calibri" w:hAnsi="Calibri" w:cs="Calibri"/>
          <w:b/>
          <w:bCs/>
          <w:color w:val="021730" w:themeColor="accent1" w:themeShade="80"/>
          <w:sz w:val="28"/>
          <w:szCs w:val="28"/>
        </w:rPr>
        <w:t xml:space="preserve"> </w:t>
      </w:r>
      <w:proofErr w:type="spellStart"/>
      <w:r>
        <w:rPr>
          <w:rFonts w:ascii="Calibri" w:hAnsi="Calibri" w:cs="Calibri"/>
          <w:b/>
          <w:bCs/>
          <w:color w:val="021730" w:themeColor="accent1" w:themeShade="80"/>
          <w:sz w:val="28"/>
          <w:szCs w:val="28"/>
        </w:rPr>
        <w:t>tablasundan</w:t>
      </w:r>
      <w:proofErr w:type="spellEnd"/>
      <w:r>
        <w:rPr>
          <w:rFonts w:ascii="Calibri" w:hAnsi="Calibri" w:cs="Calibri"/>
          <w:b/>
          <w:bCs/>
          <w:color w:val="021730" w:themeColor="accent1" w:themeShade="80"/>
          <w:sz w:val="28"/>
          <w:szCs w:val="28"/>
        </w:rPr>
        <w:t xml:space="preserve"> yararlandım.</w:t>
      </w:r>
    </w:p>
    <w:p w14:paraId="344817D2" w14:textId="597E32CC" w:rsidR="00CA1D5E" w:rsidRPr="00522546" w:rsidRDefault="00C64EA4" w:rsidP="00522546">
      <w:pPr>
        <w:pStyle w:val="ListeParagraf"/>
        <w:numPr>
          <w:ilvl w:val="0"/>
          <w:numId w:val="4"/>
        </w:numPr>
        <w:rPr>
          <w:rFonts w:ascii="Calibri" w:hAnsi="Calibri" w:cs="Calibri"/>
          <w:b/>
          <w:bCs/>
          <w:color w:val="021730" w:themeColor="accent1" w:themeShade="80"/>
          <w:sz w:val="28"/>
          <w:szCs w:val="28"/>
        </w:rPr>
      </w:pPr>
      <w:r w:rsidRPr="00522546">
        <w:rPr>
          <w:rFonts w:ascii="Calibri" w:hAnsi="Calibri" w:cs="Calibri"/>
          <w:b/>
          <w:bCs/>
          <w:color w:val="021730" w:themeColor="accent1" w:themeShade="80"/>
          <w:sz w:val="28"/>
          <w:szCs w:val="28"/>
        </w:rPr>
        <w:t xml:space="preserve">İngilizce ve </w:t>
      </w:r>
      <w:r w:rsidR="008D74C9" w:rsidRPr="00522546">
        <w:rPr>
          <w:rFonts w:ascii="Calibri" w:hAnsi="Calibri" w:cs="Calibri"/>
          <w:b/>
          <w:bCs/>
          <w:color w:val="021730" w:themeColor="accent1" w:themeShade="80"/>
          <w:sz w:val="28"/>
          <w:szCs w:val="28"/>
        </w:rPr>
        <w:t>A</w:t>
      </w:r>
      <w:r w:rsidRPr="00522546">
        <w:rPr>
          <w:rFonts w:ascii="Calibri" w:hAnsi="Calibri" w:cs="Calibri"/>
          <w:b/>
          <w:bCs/>
          <w:color w:val="021730" w:themeColor="accent1" w:themeShade="80"/>
          <w:sz w:val="28"/>
          <w:szCs w:val="28"/>
        </w:rPr>
        <w:t>lmanca dillerine ait bi</w:t>
      </w:r>
      <w:r w:rsidR="008D74C9" w:rsidRPr="00522546">
        <w:rPr>
          <w:rFonts w:ascii="Calibri" w:hAnsi="Calibri" w:cs="Calibri"/>
          <w:b/>
          <w:bCs/>
          <w:color w:val="021730" w:themeColor="accent1" w:themeShade="80"/>
          <w:sz w:val="28"/>
          <w:szCs w:val="28"/>
        </w:rPr>
        <w:t xml:space="preserve"> </w:t>
      </w:r>
      <w:r w:rsidRPr="00522546">
        <w:rPr>
          <w:rFonts w:ascii="Calibri" w:hAnsi="Calibri" w:cs="Calibri"/>
          <w:b/>
          <w:bCs/>
          <w:color w:val="021730" w:themeColor="accent1" w:themeShade="80"/>
          <w:sz w:val="28"/>
          <w:szCs w:val="28"/>
        </w:rPr>
        <w:t>gram ve tri</w:t>
      </w:r>
      <w:r w:rsidR="008D74C9" w:rsidRPr="00522546">
        <w:rPr>
          <w:rFonts w:ascii="Calibri" w:hAnsi="Calibri" w:cs="Calibri"/>
          <w:b/>
          <w:bCs/>
          <w:color w:val="021730" w:themeColor="accent1" w:themeShade="80"/>
          <w:sz w:val="28"/>
          <w:szCs w:val="28"/>
        </w:rPr>
        <w:t xml:space="preserve"> </w:t>
      </w:r>
      <w:r w:rsidRPr="00522546">
        <w:rPr>
          <w:rFonts w:ascii="Calibri" w:hAnsi="Calibri" w:cs="Calibri"/>
          <w:b/>
          <w:bCs/>
          <w:color w:val="021730" w:themeColor="accent1" w:themeShade="80"/>
          <w:sz w:val="28"/>
          <w:szCs w:val="28"/>
        </w:rPr>
        <w:t>gram</w:t>
      </w:r>
      <w:r w:rsidR="001E4EC2" w:rsidRPr="00522546">
        <w:rPr>
          <w:rFonts w:ascii="Calibri" w:hAnsi="Calibri" w:cs="Calibri"/>
          <w:b/>
          <w:bCs/>
          <w:color w:val="021730" w:themeColor="accent1" w:themeShade="80"/>
          <w:sz w:val="28"/>
          <w:szCs w:val="28"/>
        </w:rPr>
        <w:t xml:space="preserve"> </w:t>
      </w:r>
      <w:r w:rsidR="00B40C88" w:rsidRPr="00522546">
        <w:rPr>
          <w:rFonts w:ascii="Calibri" w:hAnsi="Calibri" w:cs="Calibri"/>
          <w:b/>
          <w:bCs/>
          <w:color w:val="021730" w:themeColor="accent1" w:themeShade="80"/>
          <w:sz w:val="28"/>
          <w:szCs w:val="28"/>
        </w:rPr>
        <w:t>de</w:t>
      </w:r>
      <w:r w:rsidR="00DE3B85" w:rsidRPr="00522546">
        <w:rPr>
          <w:rFonts w:ascii="Calibri" w:hAnsi="Calibri" w:cs="Calibri"/>
          <w:b/>
          <w:bCs/>
          <w:color w:val="021730" w:themeColor="accent1" w:themeShade="80"/>
          <w:sz w:val="28"/>
          <w:szCs w:val="28"/>
        </w:rPr>
        <w:t>ğe</w:t>
      </w:r>
      <w:r w:rsidR="00B40C88" w:rsidRPr="00522546">
        <w:rPr>
          <w:rFonts w:ascii="Calibri" w:hAnsi="Calibri" w:cs="Calibri"/>
          <w:b/>
          <w:bCs/>
          <w:color w:val="021730" w:themeColor="accent1" w:themeShade="80"/>
          <w:sz w:val="28"/>
          <w:szCs w:val="28"/>
        </w:rPr>
        <w:t>rlerinin metinde kaç</w:t>
      </w:r>
      <w:r w:rsidR="008D74C9" w:rsidRPr="00522546">
        <w:rPr>
          <w:rFonts w:ascii="Calibri" w:hAnsi="Calibri" w:cs="Calibri"/>
          <w:b/>
          <w:bCs/>
          <w:color w:val="021730" w:themeColor="accent1" w:themeShade="80"/>
          <w:sz w:val="28"/>
          <w:szCs w:val="28"/>
        </w:rPr>
        <w:t xml:space="preserve"> </w:t>
      </w:r>
      <w:r w:rsidR="00B40C88" w:rsidRPr="00522546">
        <w:rPr>
          <w:rFonts w:ascii="Calibri" w:hAnsi="Calibri" w:cs="Calibri"/>
          <w:b/>
          <w:bCs/>
          <w:color w:val="021730" w:themeColor="accent1" w:themeShade="80"/>
          <w:sz w:val="28"/>
          <w:szCs w:val="28"/>
        </w:rPr>
        <w:t>kez geçtiklerini hesapladım ve kullanıcıya bu değerleri döndürdüm .</w:t>
      </w:r>
    </w:p>
    <w:p w14:paraId="213EE4C3" w14:textId="1729131D" w:rsidR="007E2C1E" w:rsidRDefault="007E2C1E" w:rsidP="00D07DAF">
      <w:pPr>
        <w:rPr>
          <w:rFonts w:ascii="Calibri" w:hAnsi="Calibri" w:cs="Calibri"/>
          <w:b/>
          <w:bCs/>
          <w:color w:val="021730" w:themeColor="accent1" w:themeShade="80"/>
          <w:sz w:val="28"/>
          <w:szCs w:val="28"/>
        </w:rPr>
      </w:pPr>
      <w:r w:rsidRPr="00DE3B85">
        <w:rPr>
          <w:rFonts w:ascii="Calibri" w:hAnsi="Calibri" w:cs="Calibri"/>
          <w:b/>
          <w:bCs/>
          <w:color w:val="021730" w:themeColor="accent1" w:themeShade="80"/>
          <w:sz w:val="28"/>
          <w:szCs w:val="28"/>
        </w:rPr>
        <w:t>(</w:t>
      </w:r>
      <w:r w:rsidR="00F04A47">
        <w:rPr>
          <w:rFonts w:ascii="Calibri" w:hAnsi="Calibri" w:cs="Calibri"/>
          <w:b/>
          <w:bCs/>
          <w:color w:val="021730" w:themeColor="accent1" w:themeShade="80"/>
          <w:sz w:val="28"/>
          <w:szCs w:val="28"/>
        </w:rPr>
        <w:t>fonksiyon</w:t>
      </w:r>
      <w:r w:rsidRPr="00DE3B85">
        <w:rPr>
          <w:rFonts w:ascii="Calibri" w:hAnsi="Calibri" w:cs="Calibri"/>
          <w:b/>
          <w:bCs/>
          <w:color w:val="021730" w:themeColor="accent1" w:themeShade="80"/>
          <w:sz w:val="28"/>
          <w:szCs w:val="28"/>
        </w:rPr>
        <w:t xml:space="preserve"> </w:t>
      </w:r>
      <w:r w:rsidR="001439D7" w:rsidRPr="00DE3B85">
        <w:rPr>
          <w:rFonts w:ascii="Calibri" w:hAnsi="Calibri" w:cs="Calibri"/>
          <w:b/>
          <w:bCs/>
          <w:color w:val="021730" w:themeColor="accent1" w:themeShade="80"/>
          <w:sz w:val="28"/>
          <w:szCs w:val="28"/>
        </w:rPr>
        <w:t xml:space="preserve">ile ilgili yapılan görüşmeler sonucunda </w:t>
      </w:r>
      <w:r w:rsidR="00465797" w:rsidRPr="00DE3B85">
        <w:rPr>
          <w:rFonts w:ascii="Calibri" w:hAnsi="Calibri" w:cs="Calibri"/>
          <w:b/>
          <w:bCs/>
          <w:color w:val="021730" w:themeColor="accent1" w:themeShade="80"/>
          <w:sz w:val="28"/>
          <w:szCs w:val="28"/>
        </w:rPr>
        <w:t>k</w:t>
      </w:r>
      <w:r w:rsidR="008D74C9">
        <w:rPr>
          <w:rFonts w:ascii="Calibri" w:hAnsi="Calibri" w:cs="Calibri"/>
          <w:b/>
          <w:bCs/>
          <w:color w:val="021730" w:themeColor="accent1" w:themeShade="80"/>
          <w:sz w:val="28"/>
          <w:szCs w:val="28"/>
        </w:rPr>
        <w:t>aç kez</w:t>
      </w:r>
      <w:r w:rsidR="00465797" w:rsidRPr="00DE3B85">
        <w:rPr>
          <w:rFonts w:ascii="Calibri" w:hAnsi="Calibri" w:cs="Calibri"/>
          <w:b/>
          <w:bCs/>
          <w:color w:val="021730" w:themeColor="accent1" w:themeShade="80"/>
          <w:sz w:val="28"/>
          <w:szCs w:val="28"/>
        </w:rPr>
        <w:t xml:space="preserve"> metinde var oldukları değerini hesapl</w:t>
      </w:r>
      <w:r w:rsidR="006F52B4">
        <w:rPr>
          <w:rFonts w:ascii="Calibri" w:hAnsi="Calibri" w:cs="Calibri"/>
          <w:b/>
          <w:bCs/>
          <w:color w:val="021730" w:themeColor="accent1" w:themeShade="80"/>
          <w:sz w:val="28"/>
          <w:szCs w:val="28"/>
        </w:rPr>
        <w:t xml:space="preserve">ayarak </w:t>
      </w:r>
      <w:r w:rsidR="00465797" w:rsidRPr="00DE3B85">
        <w:rPr>
          <w:rFonts w:ascii="Calibri" w:hAnsi="Calibri" w:cs="Calibri"/>
          <w:b/>
          <w:bCs/>
          <w:color w:val="021730" w:themeColor="accent1" w:themeShade="80"/>
          <w:sz w:val="28"/>
          <w:szCs w:val="28"/>
        </w:rPr>
        <w:t xml:space="preserve"> </w:t>
      </w:r>
      <w:r w:rsidR="006F52B4">
        <w:rPr>
          <w:rFonts w:ascii="Calibri" w:hAnsi="Calibri" w:cs="Calibri"/>
          <w:b/>
          <w:bCs/>
          <w:color w:val="021730" w:themeColor="accent1" w:themeShade="80"/>
          <w:sz w:val="28"/>
          <w:szCs w:val="28"/>
        </w:rPr>
        <w:t>ondalıklı (float )</w:t>
      </w:r>
      <w:r w:rsidR="00465797" w:rsidRPr="00DE3B85">
        <w:rPr>
          <w:rFonts w:ascii="Calibri" w:hAnsi="Calibri" w:cs="Calibri"/>
          <w:b/>
          <w:bCs/>
          <w:color w:val="021730" w:themeColor="accent1" w:themeShade="80"/>
          <w:sz w:val="28"/>
          <w:szCs w:val="28"/>
        </w:rPr>
        <w:t xml:space="preserve"> değerlerini frekans değerleri olarak aldı</w:t>
      </w:r>
      <w:r w:rsidR="006F52B4">
        <w:rPr>
          <w:rFonts w:ascii="Calibri" w:hAnsi="Calibri" w:cs="Calibri"/>
          <w:b/>
          <w:bCs/>
          <w:color w:val="021730" w:themeColor="accent1" w:themeShade="80"/>
          <w:sz w:val="28"/>
          <w:szCs w:val="28"/>
        </w:rPr>
        <w:t>m</w:t>
      </w:r>
      <w:r w:rsidR="00465797" w:rsidRPr="00DE3B85">
        <w:rPr>
          <w:rFonts w:ascii="Calibri" w:hAnsi="Calibri" w:cs="Calibri"/>
          <w:b/>
          <w:bCs/>
          <w:color w:val="021730" w:themeColor="accent1" w:themeShade="80"/>
          <w:sz w:val="28"/>
          <w:szCs w:val="28"/>
        </w:rPr>
        <w:t xml:space="preserve"> .)</w:t>
      </w:r>
    </w:p>
    <w:p w14:paraId="14DD7FBF" w14:textId="77777777" w:rsidR="00D64CE5" w:rsidRDefault="00D64CE5" w:rsidP="00D64CE5">
      <w:pPr>
        <w:rPr>
          <w:rFonts w:ascii="Calibri" w:hAnsi="Calibri" w:cs="Calibri"/>
          <w:b/>
          <w:bCs/>
          <w:color w:val="021730" w:themeColor="accent1" w:themeShade="80"/>
          <w:sz w:val="28"/>
          <w:szCs w:val="28"/>
        </w:rPr>
      </w:pPr>
      <w:proofErr w:type="spellStart"/>
      <w:r>
        <w:rPr>
          <w:rFonts w:ascii="Calibri" w:hAnsi="Calibri" w:cs="Calibri"/>
          <w:b/>
          <w:bCs/>
          <w:color w:val="021730" w:themeColor="accent1" w:themeShade="80"/>
          <w:sz w:val="28"/>
          <w:szCs w:val="28"/>
        </w:rPr>
        <w:t>Bi</w:t>
      </w:r>
      <w:proofErr w:type="spellEnd"/>
      <w:r>
        <w:rPr>
          <w:rFonts w:ascii="Calibri" w:hAnsi="Calibri" w:cs="Calibri"/>
          <w:b/>
          <w:bCs/>
          <w:color w:val="021730" w:themeColor="accent1" w:themeShade="80"/>
          <w:sz w:val="28"/>
          <w:szCs w:val="28"/>
        </w:rPr>
        <w:t xml:space="preserve"> gram ve </w:t>
      </w:r>
      <w:proofErr w:type="spellStart"/>
      <w:r>
        <w:rPr>
          <w:rFonts w:ascii="Calibri" w:hAnsi="Calibri" w:cs="Calibri"/>
          <w:b/>
          <w:bCs/>
          <w:color w:val="021730" w:themeColor="accent1" w:themeShade="80"/>
          <w:sz w:val="28"/>
          <w:szCs w:val="28"/>
        </w:rPr>
        <w:t>trigram</w:t>
      </w:r>
      <w:proofErr w:type="spellEnd"/>
      <w:r>
        <w:rPr>
          <w:rFonts w:ascii="Calibri" w:hAnsi="Calibri" w:cs="Calibri"/>
          <w:b/>
          <w:bCs/>
          <w:color w:val="021730" w:themeColor="accent1" w:themeShade="80"/>
          <w:sz w:val="28"/>
          <w:szCs w:val="28"/>
        </w:rPr>
        <w:t xml:space="preserve"> olarak tanımlanan matrislerdeki elemanların girilen metinde kaç kez geçtiklerini </w:t>
      </w:r>
      <w:proofErr w:type="spellStart"/>
      <w:r>
        <w:rPr>
          <w:rFonts w:ascii="Calibri" w:hAnsi="Calibri" w:cs="Calibri"/>
          <w:b/>
          <w:bCs/>
          <w:color w:val="021730" w:themeColor="accent1" w:themeShade="80"/>
          <w:sz w:val="28"/>
          <w:szCs w:val="28"/>
        </w:rPr>
        <w:t>for</w:t>
      </w:r>
      <w:proofErr w:type="spellEnd"/>
      <w:r>
        <w:rPr>
          <w:rFonts w:ascii="Calibri" w:hAnsi="Calibri" w:cs="Calibri"/>
          <w:b/>
          <w:bCs/>
          <w:color w:val="021730" w:themeColor="accent1" w:themeShade="80"/>
          <w:sz w:val="28"/>
          <w:szCs w:val="28"/>
        </w:rPr>
        <w:t xml:space="preserve"> </w:t>
      </w:r>
      <w:proofErr w:type="spellStart"/>
      <w:r>
        <w:rPr>
          <w:rFonts w:ascii="Calibri" w:hAnsi="Calibri" w:cs="Calibri"/>
          <w:b/>
          <w:bCs/>
          <w:color w:val="021730" w:themeColor="accent1" w:themeShade="80"/>
          <w:sz w:val="28"/>
          <w:szCs w:val="28"/>
        </w:rPr>
        <w:t>döngüngüsü</w:t>
      </w:r>
      <w:proofErr w:type="spellEnd"/>
      <w:r>
        <w:rPr>
          <w:rFonts w:ascii="Calibri" w:hAnsi="Calibri" w:cs="Calibri"/>
          <w:b/>
          <w:bCs/>
          <w:color w:val="021730" w:themeColor="accent1" w:themeShade="80"/>
          <w:sz w:val="28"/>
          <w:szCs w:val="28"/>
        </w:rPr>
        <w:t xml:space="preserve"> yardımıyla ekrana yazdırdım .</w:t>
      </w:r>
    </w:p>
    <w:p w14:paraId="107A8A05" w14:textId="77777777" w:rsidR="00D64CE5" w:rsidRDefault="00D64CE5" w:rsidP="00D64CE5">
      <w:pPr>
        <w:rPr>
          <w:rFonts w:ascii="Calibri" w:hAnsi="Calibri" w:cs="Calibri"/>
          <w:b/>
          <w:bCs/>
          <w:color w:val="021730" w:themeColor="accent1" w:themeShade="80"/>
          <w:sz w:val="28"/>
          <w:szCs w:val="28"/>
        </w:rPr>
      </w:pPr>
      <w:r>
        <w:rPr>
          <w:rFonts w:ascii="Calibri" w:hAnsi="Calibri" w:cs="Calibri"/>
          <w:b/>
          <w:bCs/>
          <w:color w:val="021730" w:themeColor="accent1" w:themeShade="80"/>
          <w:sz w:val="28"/>
          <w:szCs w:val="28"/>
        </w:rPr>
        <w:t xml:space="preserve">Frekans değerlerine sahip karakterlerin sayma işleminde &amp;&amp; işaretinin anlamı olan ‘ve’ den yararlandım ,&amp;&amp; </w:t>
      </w:r>
      <w:proofErr w:type="spellStart"/>
      <w:r>
        <w:rPr>
          <w:rFonts w:ascii="Calibri" w:hAnsi="Calibri" w:cs="Calibri"/>
          <w:b/>
          <w:bCs/>
          <w:color w:val="021730" w:themeColor="accent1" w:themeShade="80"/>
          <w:sz w:val="28"/>
          <w:szCs w:val="28"/>
        </w:rPr>
        <w:t>yi</w:t>
      </w:r>
      <w:proofErr w:type="spellEnd"/>
      <w:r>
        <w:rPr>
          <w:rFonts w:ascii="Calibri" w:hAnsi="Calibri" w:cs="Calibri"/>
          <w:b/>
          <w:bCs/>
          <w:color w:val="021730" w:themeColor="accent1" w:themeShade="80"/>
          <w:sz w:val="28"/>
          <w:szCs w:val="28"/>
        </w:rPr>
        <w:t xml:space="preserve"> seçmemdeki en önemli faktör belirtilen şartların hepsinin sağlanması ile işlem yapma yetisi sağlamasıydı .</w:t>
      </w:r>
    </w:p>
    <w:p w14:paraId="6989086C" w14:textId="77777777" w:rsidR="00D64CE5" w:rsidRDefault="00D64CE5" w:rsidP="00D64CE5">
      <w:pPr>
        <w:rPr>
          <w:rFonts w:ascii="Calibri" w:hAnsi="Calibri" w:cs="Calibri"/>
          <w:b/>
          <w:bCs/>
          <w:color w:val="021730" w:themeColor="accent1" w:themeShade="80"/>
          <w:sz w:val="28"/>
          <w:szCs w:val="28"/>
        </w:rPr>
      </w:pPr>
      <w:r>
        <w:rPr>
          <w:rFonts w:ascii="Calibri" w:hAnsi="Calibri" w:cs="Calibri"/>
          <w:b/>
          <w:bCs/>
          <w:color w:val="021730" w:themeColor="accent1" w:themeShade="80"/>
          <w:sz w:val="28"/>
          <w:szCs w:val="28"/>
        </w:rPr>
        <w:lastRenderedPageBreak/>
        <w:t xml:space="preserve">Tekrar sayılarını yine </w:t>
      </w:r>
      <w:proofErr w:type="spellStart"/>
      <w:r>
        <w:rPr>
          <w:rFonts w:ascii="Calibri" w:hAnsi="Calibri" w:cs="Calibri"/>
          <w:b/>
          <w:bCs/>
          <w:color w:val="021730" w:themeColor="accent1" w:themeShade="80"/>
          <w:sz w:val="28"/>
          <w:szCs w:val="28"/>
        </w:rPr>
        <w:t>for</w:t>
      </w:r>
      <w:proofErr w:type="spellEnd"/>
      <w:r>
        <w:rPr>
          <w:rFonts w:ascii="Calibri" w:hAnsi="Calibri" w:cs="Calibri"/>
          <w:b/>
          <w:bCs/>
          <w:color w:val="021730" w:themeColor="accent1" w:themeShade="80"/>
          <w:sz w:val="28"/>
          <w:szCs w:val="28"/>
        </w:rPr>
        <w:t xml:space="preserve"> döngüsü ile elde edip kullanıcıya döndürdüm .</w:t>
      </w:r>
    </w:p>
    <w:p w14:paraId="49150634" w14:textId="343FCAC7" w:rsidR="00D64CE5" w:rsidRDefault="00D64CE5" w:rsidP="00D64CE5">
      <w:pPr>
        <w:rPr>
          <w:rFonts w:ascii="Calibri" w:hAnsi="Calibri" w:cs="Calibri"/>
          <w:b/>
          <w:bCs/>
          <w:color w:val="021730" w:themeColor="accent1" w:themeShade="80"/>
          <w:sz w:val="28"/>
          <w:szCs w:val="28"/>
        </w:rPr>
      </w:pPr>
      <w:r>
        <w:rPr>
          <w:rFonts w:ascii="Calibri" w:hAnsi="Calibri" w:cs="Calibri"/>
          <w:b/>
          <w:bCs/>
          <w:color w:val="021730" w:themeColor="accent1" w:themeShade="80"/>
          <w:sz w:val="28"/>
          <w:szCs w:val="28"/>
        </w:rPr>
        <w:t xml:space="preserve">Tekrar sayılarını yine aynı </w:t>
      </w:r>
      <w:proofErr w:type="spellStart"/>
      <w:r>
        <w:rPr>
          <w:rFonts w:ascii="Calibri" w:hAnsi="Calibri" w:cs="Calibri"/>
          <w:b/>
          <w:bCs/>
          <w:color w:val="021730" w:themeColor="accent1" w:themeShade="80"/>
          <w:sz w:val="28"/>
          <w:szCs w:val="28"/>
        </w:rPr>
        <w:t>for</w:t>
      </w:r>
      <w:proofErr w:type="spellEnd"/>
      <w:r>
        <w:rPr>
          <w:rFonts w:ascii="Calibri" w:hAnsi="Calibri" w:cs="Calibri"/>
          <w:b/>
          <w:bCs/>
          <w:color w:val="021730" w:themeColor="accent1" w:themeShade="80"/>
          <w:sz w:val="28"/>
          <w:szCs w:val="28"/>
        </w:rPr>
        <w:t xml:space="preserve"> döngüsü ile </w:t>
      </w:r>
      <w:proofErr w:type="spellStart"/>
      <w:r>
        <w:rPr>
          <w:rFonts w:ascii="Calibri" w:hAnsi="Calibri" w:cs="Calibri"/>
          <w:b/>
          <w:bCs/>
          <w:color w:val="021730" w:themeColor="accent1" w:themeShade="80"/>
          <w:sz w:val="28"/>
          <w:szCs w:val="28"/>
        </w:rPr>
        <w:t>float</w:t>
      </w:r>
      <w:proofErr w:type="spellEnd"/>
      <w:r>
        <w:rPr>
          <w:rFonts w:ascii="Calibri" w:hAnsi="Calibri" w:cs="Calibri"/>
          <w:b/>
          <w:bCs/>
          <w:color w:val="021730" w:themeColor="accent1" w:themeShade="80"/>
          <w:sz w:val="28"/>
          <w:szCs w:val="28"/>
        </w:rPr>
        <w:t xml:space="preserve"> değerine dönüştürerek bunları frekans değeri olarak kullandığımı belirttim .ikili üçlü dizilerden elde ettiğim değerler ile 20lik bir dizi elde ettim bu dizinin elemanları ile dile özgü frekans değerlerine denk düşen karakterlerle çarptım elde ettiğim </w:t>
      </w:r>
      <w:proofErr w:type="spellStart"/>
      <w:r>
        <w:rPr>
          <w:rFonts w:ascii="Calibri" w:hAnsi="Calibri" w:cs="Calibri"/>
          <w:b/>
          <w:bCs/>
          <w:color w:val="021730" w:themeColor="accent1" w:themeShade="80"/>
          <w:sz w:val="28"/>
          <w:szCs w:val="28"/>
        </w:rPr>
        <w:t>float</w:t>
      </w:r>
      <w:proofErr w:type="spellEnd"/>
      <w:r>
        <w:rPr>
          <w:rFonts w:ascii="Calibri" w:hAnsi="Calibri" w:cs="Calibri"/>
          <w:b/>
          <w:bCs/>
          <w:color w:val="021730" w:themeColor="accent1" w:themeShade="80"/>
          <w:sz w:val="28"/>
          <w:szCs w:val="28"/>
        </w:rPr>
        <w:t xml:space="preserve"> değerleri yine </w:t>
      </w:r>
      <w:proofErr w:type="spellStart"/>
      <w:r>
        <w:rPr>
          <w:rFonts w:ascii="Calibri" w:hAnsi="Calibri" w:cs="Calibri"/>
          <w:b/>
          <w:bCs/>
          <w:color w:val="021730" w:themeColor="accent1" w:themeShade="80"/>
          <w:sz w:val="28"/>
          <w:szCs w:val="28"/>
        </w:rPr>
        <w:t>for</w:t>
      </w:r>
      <w:proofErr w:type="spellEnd"/>
      <w:r>
        <w:rPr>
          <w:rFonts w:ascii="Calibri" w:hAnsi="Calibri" w:cs="Calibri"/>
          <w:b/>
          <w:bCs/>
          <w:color w:val="021730" w:themeColor="accent1" w:themeShade="80"/>
          <w:sz w:val="28"/>
          <w:szCs w:val="28"/>
        </w:rPr>
        <w:t xml:space="preserve"> döngüsü ile toplayarak dillere özgü bir toplam frekans değeri oluşturdum .</w:t>
      </w:r>
    </w:p>
    <w:p w14:paraId="1F0DB12B" w14:textId="77777777" w:rsidR="008F6FC6" w:rsidRDefault="008F6FC6" w:rsidP="008F6FC6">
      <w:pPr>
        <w:rPr>
          <w:rFonts w:ascii="Calibri" w:hAnsi="Calibri" w:cs="Calibri"/>
          <w:b/>
          <w:bCs/>
          <w:color w:val="021730" w:themeColor="accent1" w:themeShade="80"/>
          <w:sz w:val="28"/>
          <w:szCs w:val="28"/>
        </w:rPr>
      </w:pPr>
      <w:r w:rsidRPr="00DE3B85">
        <w:rPr>
          <w:rFonts w:ascii="Calibri" w:hAnsi="Calibri" w:cs="Calibri"/>
          <w:b/>
          <w:bCs/>
          <w:color w:val="021730" w:themeColor="accent1" w:themeShade="80"/>
          <w:sz w:val="28"/>
          <w:szCs w:val="28"/>
        </w:rPr>
        <w:t xml:space="preserve">Frekans değerlerini tutan dizimi sabit İngilizce </w:t>
      </w:r>
      <w:r>
        <w:rPr>
          <w:rFonts w:ascii="Calibri" w:hAnsi="Calibri" w:cs="Calibri"/>
          <w:b/>
          <w:bCs/>
          <w:color w:val="021730" w:themeColor="accent1" w:themeShade="80"/>
          <w:sz w:val="28"/>
          <w:szCs w:val="28"/>
        </w:rPr>
        <w:t xml:space="preserve"> </w:t>
      </w:r>
      <w:r w:rsidRPr="00DE3B85">
        <w:rPr>
          <w:rFonts w:ascii="Calibri" w:hAnsi="Calibri" w:cs="Calibri"/>
          <w:b/>
          <w:bCs/>
          <w:color w:val="021730" w:themeColor="accent1" w:themeShade="80"/>
          <w:sz w:val="28"/>
          <w:szCs w:val="28"/>
        </w:rPr>
        <w:t xml:space="preserve"> ve Almanca dili frekans değerleri</w:t>
      </w:r>
      <w:r>
        <w:rPr>
          <w:rFonts w:ascii="Calibri" w:hAnsi="Calibri" w:cs="Calibri"/>
          <w:b/>
          <w:bCs/>
          <w:color w:val="021730" w:themeColor="accent1" w:themeShade="80"/>
          <w:sz w:val="28"/>
          <w:szCs w:val="28"/>
        </w:rPr>
        <w:t xml:space="preserve"> ile tekrar sayılarını çarparak </w:t>
      </w:r>
      <w:r w:rsidRPr="00DE3B85">
        <w:rPr>
          <w:rFonts w:ascii="Calibri" w:hAnsi="Calibri" w:cs="Calibri"/>
          <w:b/>
          <w:bCs/>
          <w:color w:val="021730" w:themeColor="accent1" w:themeShade="80"/>
          <w:sz w:val="28"/>
          <w:szCs w:val="28"/>
        </w:rPr>
        <w:t xml:space="preserve"> </w:t>
      </w:r>
      <w:r>
        <w:rPr>
          <w:rFonts w:ascii="Calibri" w:hAnsi="Calibri" w:cs="Calibri"/>
          <w:b/>
          <w:bCs/>
          <w:color w:val="021730" w:themeColor="accent1" w:themeShade="80"/>
          <w:sz w:val="28"/>
          <w:szCs w:val="28"/>
        </w:rPr>
        <w:t xml:space="preserve">metne ait sırasıyla İngilizce ve Almanca dil frekans değerlerini </w:t>
      </w:r>
      <w:r w:rsidRPr="00DE3B85">
        <w:rPr>
          <w:rFonts w:ascii="Calibri" w:hAnsi="Calibri" w:cs="Calibri"/>
          <w:b/>
          <w:bCs/>
          <w:color w:val="021730" w:themeColor="accent1" w:themeShade="80"/>
          <w:sz w:val="28"/>
          <w:szCs w:val="28"/>
        </w:rPr>
        <w:t xml:space="preserve">buldum  daha sonra bu </w:t>
      </w:r>
      <w:r>
        <w:rPr>
          <w:rFonts w:ascii="Calibri" w:hAnsi="Calibri" w:cs="Calibri"/>
          <w:b/>
          <w:bCs/>
          <w:color w:val="021730" w:themeColor="accent1" w:themeShade="80"/>
          <w:sz w:val="28"/>
          <w:szCs w:val="28"/>
        </w:rPr>
        <w:t>çarpım</w:t>
      </w:r>
      <w:r w:rsidRPr="00DE3B85">
        <w:rPr>
          <w:rFonts w:ascii="Calibri" w:hAnsi="Calibri" w:cs="Calibri"/>
          <w:b/>
          <w:bCs/>
          <w:color w:val="021730" w:themeColor="accent1" w:themeShade="80"/>
          <w:sz w:val="28"/>
          <w:szCs w:val="28"/>
        </w:rPr>
        <w:t xml:space="preserve"> değerlerini topladım bu </w:t>
      </w:r>
      <w:r>
        <w:rPr>
          <w:rFonts w:ascii="Calibri" w:hAnsi="Calibri" w:cs="Calibri"/>
          <w:b/>
          <w:bCs/>
          <w:color w:val="021730" w:themeColor="accent1" w:themeShade="80"/>
          <w:sz w:val="28"/>
          <w:szCs w:val="28"/>
        </w:rPr>
        <w:t>çarpımlar</w:t>
      </w:r>
      <w:r w:rsidRPr="00DE3B85">
        <w:rPr>
          <w:rFonts w:ascii="Calibri" w:hAnsi="Calibri" w:cs="Calibri"/>
          <w:b/>
          <w:bCs/>
          <w:color w:val="021730" w:themeColor="accent1" w:themeShade="80"/>
          <w:sz w:val="28"/>
          <w:szCs w:val="28"/>
        </w:rPr>
        <w:t xml:space="preserve">ı tutan iki diziyi karşılaştırarak daha büyük </w:t>
      </w:r>
      <w:r>
        <w:rPr>
          <w:rFonts w:ascii="Calibri" w:hAnsi="Calibri" w:cs="Calibri"/>
          <w:b/>
          <w:bCs/>
          <w:color w:val="021730" w:themeColor="accent1" w:themeShade="80"/>
          <w:sz w:val="28"/>
          <w:szCs w:val="28"/>
        </w:rPr>
        <w:t>çarpım</w:t>
      </w:r>
      <w:r w:rsidRPr="00DE3B85">
        <w:rPr>
          <w:rFonts w:ascii="Calibri" w:hAnsi="Calibri" w:cs="Calibri"/>
          <w:b/>
          <w:bCs/>
          <w:color w:val="021730" w:themeColor="accent1" w:themeShade="80"/>
          <w:sz w:val="28"/>
          <w:szCs w:val="28"/>
        </w:rPr>
        <w:t xml:space="preserve"> değerini tutan dil</w:t>
      </w:r>
      <w:r>
        <w:rPr>
          <w:rFonts w:ascii="Calibri" w:hAnsi="Calibri" w:cs="Calibri"/>
          <w:b/>
          <w:bCs/>
          <w:color w:val="021730" w:themeColor="accent1" w:themeShade="80"/>
          <w:sz w:val="28"/>
          <w:szCs w:val="28"/>
        </w:rPr>
        <w:t>i metnin yazılış dili olarak döndürdüm</w:t>
      </w:r>
      <w:r w:rsidRPr="00DE3B85">
        <w:rPr>
          <w:rFonts w:ascii="Calibri" w:hAnsi="Calibri" w:cs="Calibri"/>
          <w:b/>
          <w:bCs/>
          <w:color w:val="021730" w:themeColor="accent1" w:themeShade="80"/>
          <w:sz w:val="28"/>
          <w:szCs w:val="28"/>
        </w:rPr>
        <w:t>.</w:t>
      </w:r>
    </w:p>
    <w:p w14:paraId="0E52F1AA" w14:textId="77777777" w:rsidR="008F6FC6" w:rsidRDefault="008F6FC6" w:rsidP="00D64CE5">
      <w:pPr>
        <w:rPr>
          <w:rFonts w:ascii="Calibri" w:hAnsi="Calibri" w:cs="Calibri"/>
          <w:b/>
          <w:bCs/>
          <w:color w:val="021730" w:themeColor="accent1" w:themeShade="80"/>
          <w:sz w:val="28"/>
          <w:szCs w:val="28"/>
        </w:rPr>
      </w:pPr>
    </w:p>
    <w:p w14:paraId="2C6170C8" w14:textId="57176B5E" w:rsidR="00D64CE5" w:rsidRDefault="00D64CE5" w:rsidP="00D64CE5">
      <w:pPr>
        <w:rPr>
          <w:rFonts w:ascii="Calibri" w:hAnsi="Calibri" w:cs="Calibri"/>
          <w:b/>
          <w:bCs/>
          <w:color w:val="021730" w:themeColor="accent1" w:themeShade="80"/>
          <w:sz w:val="28"/>
          <w:szCs w:val="28"/>
        </w:rPr>
      </w:pPr>
      <w:r>
        <w:rPr>
          <w:rFonts w:ascii="Calibri" w:hAnsi="Calibri" w:cs="Calibri"/>
          <w:b/>
          <w:bCs/>
          <w:color w:val="021730" w:themeColor="accent1" w:themeShade="80"/>
          <w:sz w:val="28"/>
          <w:szCs w:val="28"/>
        </w:rPr>
        <w:t xml:space="preserve">Bu </w:t>
      </w:r>
      <w:proofErr w:type="spellStart"/>
      <w:r>
        <w:rPr>
          <w:rFonts w:ascii="Calibri" w:hAnsi="Calibri" w:cs="Calibri"/>
          <w:b/>
          <w:bCs/>
          <w:color w:val="021730" w:themeColor="accent1" w:themeShade="80"/>
          <w:sz w:val="28"/>
          <w:szCs w:val="28"/>
        </w:rPr>
        <w:t>işemi</w:t>
      </w:r>
      <w:proofErr w:type="spellEnd"/>
      <w:r>
        <w:rPr>
          <w:rFonts w:ascii="Calibri" w:hAnsi="Calibri" w:cs="Calibri"/>
          <w:b/>
          <w:bCs/>
          <w:color w:val="021730" w:themeColor="accent1" w:themeShade="80"/>
          <w:sz w:val="28"/>
          <w:szCs w:val="28"/>
        </w:rPr>
        <w:t xml:space="preserve"> iki dil içinde tekrarladım. Toplam değerlendirilmesini yine </w:t>
      </w:r>
      <w:proofErr w:type="spellStart"/>
      <w:r>
        <w:rPr>
          <w:rFonts w:ascii="Calibri" w:hAnsi="Calibri" w:cs="Calibri"/>
          <w:b/>
          <w:bCs/>
          <w:color w:val="021730" w:themeColor="accent1" w:themeShade="80"/>
          <w:sz w:val="28"/>
          <w:szCs w:val="28"/>
        </w:rPr>
        <w:t>foksiyon</w:t>
      </w:r>
      <w:proofErr w:type="spellEnd"/>
      <w:r>
        <w:rPr>
          <w:rFonts w:ascii="Calibri" w:hAnsi="Calibri" w:cs="Calibri"/>
          <w:b/>
          <w:bCs/>
          <w:color w:val="021730" w:themeColor="accent1" w:themeShade="80"/>
          <w:sz w:val="28"/>
          <w:szCs w:val="28"/>
        </w:rPr>
        <w:t xml:space="preserve"> kullanarak yaptım hangi dile ait frekans değeri daha fazla ise girilen metnin dilini o dil olarak döndürdüm.</w:t>
      </w:r>
    </w:p>
    <w:p w14:paraId="00E870E9" w14:textId="24597067" w:rsidR="00DF633F" w:rsidRDefault="00DF633F" w:rsidP="00DF633F">
      <w:pPr>
        <w:rPr>
          <w:rFonts w:ascii="Arial Black" w:hAnsi="Arial Black"/>
          <w:color w:val="167AF3" w:themeColor="accent1" w:themeTint="99"/>
        </w:rPr>
      </w:pPr>
      <w:r w:rsidRPr="00DF633F">
        <w:rPr>
          <w:rFonts w:ascii="Arial Black" w:hAnsi="Arial Black"/>
          <w:color w:val="167AF3" w:themeColor="accent1" w:themeTint="99"/>
        </w:rPr>
        <w:t>PROJE YAPIMINDA KARŞILAŞTI</w:t>
      </w:r>
      <w:r w:rsidR="006F52B4">
        <w:rPr>
          <w:rFonts w:ascii="Arial Black" w:hAnsi="Arial Black"/>
          <w:color w:val="167AF3" w:themeColor="accent1" w:themeTint="99"/>
        </w:rPr>
        <w:t>Ğ</w:t>
      </w:r>
      <w:r w:rsidRPr="00DF633F">
        <w:rPr>
          <w:rFonts w:ascii="Arial Black" w:hAnsi="Arial Black"/>
          <w:color w:val="167AF3" w:themeColor="accent1" w:themeTint="99"/>
        </w:rPr>
        <w:t>IM SORUNLAR VE BUNLARA DAİR BULDU</w:t>
      </w:r>
      <w:r w:rsidR="006F52B4">
        <w:rPr>
          <w:rFonts w:ascii="Arial Black" w:hAnsi="Arial Black"/>
          <w:color w:val="167AF3" w:themeColor="accent1" w:themeTint="99"/>
        </w:rPr>
        <w:t>Ğ</w:t>
      </w:r>
      <w:r w:rsidRPr="00DF633F">
        <w:rPr>
          <w:rFonts w:ascii="Arial Black" w:hAnsi="Arial Black"/>
          <w:color w:val="167AF3" w:themeColor="accent1" w:themeTint="99"/>
        </w:rPr>
        <w:t>UM ÇÖZÜMLER</w:t>
      </w:r>
    </w:p>
    <w:p w14:paraId="546076E8" w14:textId="5632200A" w:rsidR="0008117F" w:rsidRPr="003824CB" w:rsidRDefault="006F52B4" w:rsidP="003824CB">
      <w:pPr>
        <w:pStyle w:val="ListeParagraf"/>
        <w:numPr>
          <w:ilvl w:val="0"/>
          <w:numId w:val="3"/>
        </w:numPr>
        <w:rPr>
          <w:rFonts w:ascii="Calibri" w:hAnsi="Calibri" w:cs="Calibri"/>
          <w:b/>
          <w:bCs/>
          <w:color w:val="0D0D0D" w:themeColor="text1" w:themeTint="F2"/>
          <w:sz w:val="24"/>
          <w:szCs w:val="24"/>
        </w:rPr>
      </w:pPr>
      <w:r>
        <w:rPr>
          <w:rFonts w:ascii="Calibri" w:hAnsi="Calibri" w:cs="Calibri"/>
          <w:b/>
          <w:bCs/>
          <w:color w:val="0D0D0D" w:themeColor="text1" w:themeTint="F2"/>
          <w:sz w:val="24"/>
          <w:szCs w:val="24"/>
        </w:rPr>
        <w:t xml:space="preserve">İlk </w:t>
      </w:r>
      <w:r w:rsidR="00C21631" w:rsidRPr="003824CB">
        <w:rPr>
          <w:rFonts w:ascii="Calibri" w:hAnsi="Calibri" w:cs="Calibri"/>
          <w:b/>
          <w:bCs/>
          <w:color w:val="0D0D0D" w:themeColor="text1" w:themeTint="F2"/>
          <w:sz w:val="24"/>
          <w:szCs w:val="24"/>
        </w:rPr>
        <w:t xml:space="preserve"> sorun </w:t>
      </w:r>
      <w:r>
        <w:rPr>
          <w:rFonts w:ascii="Calibri" w:hAnsi="Calibri" w:cs="Calibri"/>
          <w:b/>
          <w:bCs/>
          <w:color w:val="0D0D0D" w:themeColor="text1" w:themeTint="F2"/>
          <w:sz w:val="24"/>
          <w:szCs w:val="24"/>
        </w:rPr>
        <w:t xml:space="preserve"> </w:t>
      </w:r>
      <w:r w:rsidR="00C21631" w:rsidRPr="003824CB">
        <w:rPr>
          <w:rFonts w:ascii="Calibri" w:hAnsi="Calibri" w:cs="Calibri"/>
          <w:b/>
          <w:bCs/>
          <w:color w:val="0D0D0D" w:themeColor="text1" w:themeTint="F2"/>
          <w:sz w:val="24"/>
          <w:szCs w:val="24"/>
        </w:rPr>
        <w:t xml:space="preserve"> koddaki Türkçe terimleri temizlemek</w:t>
      </w:r>
      <w:r>
        <w:rPr>
          <w:rFonts w:ascii="Calibri" w:hAnsi="Calibri" w:cs="Calibri"/>
          <w:b/>
          <w:bCs/>
          <w:color w:val="0D0D0D" w:themeColor="text1" w:themeTint="F2"/>
          <w:sz w:val="24"/>
          <w:szCs w:val="24"/>
        </w:rPr>
        <w:t>ti</w:t>
      </w:r>
      <w:r w:rsidR="00C21631" w:rsidRPr="003824CB">
        <w:rPr>
          <w:rFonts w:ascii="Calibri" w:hAnsi="Calibri" w:cs="Calibri"/>
          <w:b/>
          <w:bCs/>
          <w:color w:val="0D0D0D" w:themeColor="text1" w:themeTint="F2"/>
          <w:sz w:val="24"/>
          <w:szCs w:val="24"/>
        </w:rPr>
        <w:t>.</w:t>
      </w:r>
    </w:p>
    <w:p w14:paraId="568A0A44" w14:textId="6A543D4F" w:rsidR="003824CB" w:rsidRPr="003824CB" w:rsidRDefault="00210B50" w:rsidP="003824CB">
      <w:pPr>
        <w:pStyle w:val="ListeParagraf"/>
        <w:numPr>
          <w:ilvl w:val="0"/>
          <w:numId w:val="3"/>
        </w:numPr>
        <w:rPr>
          <w:rFonts w:ascii="Arial Black" w:hAnsi="Arial Black"/>
          <w:color w:val="167AF3" w:themeColor="accent1" w:themeTint="99"/>
        </w:rPr>
      </w:pPr>
      <w:r w:rsidRPr="003824CB">
        <w:rPr>
          <w:rFonts w:ascii="Calibri" w:hAnsi="Calibri" w:cs="Calibri"/>
          <w:b/>
          <w:bCs/>
          <w:color w:val="0D0D0D" w:themeColor="text1" w:themeTint="F2"/>
          <w:sz w:val="24"/>
          <w:szCs w:val="24"/>
        </w:rPr>
        <w:t>En çok zorlandığım sorun ise tanımladığım fonksiyonlardaki değeri main fonksiyonda</w:t>
      </w:r>
      <w:r w:rsidR="006F52B4">
        <w:rPr>
          <w:rFonts w:ascii="Calibri" w:hAnsi="Calibri" w:cs="Calibri"/>
          <w:b/>
          <w:bCs/>
          <w:color w:val="0D0D0D" w:themeColor="text1" w:themeTint="F2"/>
          <w:sz w:val="24"/>
          <w:szCs w:val="24"/>
        </w:rPr>
        <w:t xml:space="preserve"> </w:t>
      </w:r>
      <w:r w:rsidRPr="003824CB">
        <w:rPr>
          <w:rFonts w:ascii="Calibri" w:hAnsi="Calibri" w:cs="Calibri"/>
          <w:b/>
          <w:bCs/>
          <w:color w:val="0D0D0D" w:themeColor="text1" w:themeTint="F2"/>
          <w:sz w:val="24"/>
          <w:szCs w:val="24"/>
        </w:rPr>
        <w:t xml:space="preserve">da </w:t>
      </w:r>
      <w:r w:rsidR="00447104" w:rsidRPr="003824CB">
        <w:rPr>
          <w:rFonts w:ascii="Calibri" w:hAnsi="Calibri" w:cs="Calibri"/>
          <w:b/>
          <w:bCs/>
          <w:color w:val="0D0D0D" w:themeColor="text1" w:themeTint="F2"/>
          <w:sz w:val="24"/>
          <w:szCs w:val="24"/>
        </w:rPr>
        <w:t>bir değişken olarak göstermek istediğimde karşılaştım bu sorunu çö</w:t>
      </w:r>
      <w:r w:rsidR="00B75187" w:rsidRPr="003824CB">
        <w:rPr>
          <w:rFonts w:ascii="Calibri" w:hAnsi="Calibri" w:cs="Calibri"/>
          <w:b/>
          <w:bCs/>
          <w:color w:val="0D0D0D" w:themeColor="text1" w:themeTint="F2"/>
          <w:sz w:val="24"/>
          <w:szCs w:val="24"/>
        </w:rPr>
        <w:t xml:space="preserve">zmek adına yeni öğrendiğim sıtatıc tanımlama idi ama istediğim sonucu alamadım </w:t>
      </w:r>
      <w:r w:rsidR="002A158E" w:rsidRPr="003824CB">
        <w:rPr>
          <w:rFonts w:ascii="Calibri" w:hAnsi="Calibri" w:cs="Calibri"/>
          <w:b/>
          <w:bCs/>
          <w:color w:val="0D0D0D" w:themeColor="text1" w:themeTint="F2"/>
          <w:sz w:val="24"/>
          <w:szCs w:val="24"/>
        </w:rPr>
        <w:t xml:space="preserve"> , bu sorunu fonksiyondan aldığım çıktıları</w:t>
      </w:r>
      <w:r w:rsidR="00AE3C57" w:rsidRPr="003824CB">
        <w:rPr>
          <w:rFonts w:ascii="Calibri" w:hAnsi="Calibri" w:cs="Calibri"/>
          <w:b/>
          <w:bCs/>
          <w:color w:val="0D0D0D" w:themeColor="text1" w:themeTint="F2"/>
          <w:sz w:val="24"/>
          <w:szCs w:val="24"/>
        </w:rPr>
        <w:t xml:space="preserve">nı </w:t>
      </w:r>
      <w:r w:rsidR="002A158E" w:rsidRPr="003824CB">
        <w:rPr>
          <w:rFonts w:ascii="Calibri" w:hAnsi="Calibri" w:cs="Calibri"/>
          <w:b/>
          <w:bCs/>
          <w:color w:val="0D0D0D" w:themeColor="text1" w:themeTint="F2"/>
          <w:sz w:val="24"/>
          <w:szCs w:val="24"/>
        </w:rPr>
        <w:t>di</w:t>
      </w:r>
      <w:r w:rsidR="0023179E" w:rsidRPr="003824CB">
        <w:rPr>
          <w:rFonts w:ascii="Calibri" w:hAnsi="Calibri" w:cs="Calibri"/>
          <w:b/>
          <w:bCs/>
          <w:color w:val="0D0D0D" w:themeColor="text1" w:themeTint="F2"/>
          <w:sz w:val="24"/>
          <w:szCs w:val="24"/>
        </w:rPr>
        <w:t>ğ</w:t>
      </w:r>
      <w:r w:rsidR="002A158E" w:rsidRPr="003824CB">
        <w:rPr>
          <w:rFonts w:ascii="Calibri" w:hAnsi="Calibri" w:cs="Calibri"/>
          <w:b/>
          <w:bCs/>
          <w:color w:val="0D0D0D" w:themeColor="text1" w:themeTint="F2"/>
          <w:sz w:val="24"/>
          <w:szCs w:val="24"/>
        </w:rPr>
        <w:t xml:space="preserve">er fonksiyona göndermek </w:t>
      </w:r>
      <w:r w:rsidR="00AE3C57" w:rsidRPr="003824CB">
        <w:rPr>
          <w:rFonts w:ascii="Calibri" w:hAnsi="Calibri" w:cs="Calibri"/>
          <w:b/>
          <w:bCs/>
          <w:color w:val="0D0D0D" w:themeColor="text1" w:themeTint="F2"/>
          <w:sz w:val="24"/>
          <w:szCs w:val="24"/>
        </w:rPr>
        <w:t xml:space="preserve">için main fonksiyonu aracı olarak </w:t>
      </w:r>
      <w:r w:rsidR="004F0D74" w:rsidRPr="003824CB">
        <w:rPr>
          <w:rFonts w:ascii="Calibri" w:hAnsi="Calibri" w:cs="Calibri"/>
          <w:b/>
          <w:bCs/>
          <w:color w:val="0D0D0D" w:themeColor="text1" w:themeTint="F2"/>
          <w:sz w:val="24"/>
          <w:szCs w:val="24"/>
        </w:rPr>
        <w:t>kaldır</w:t>
      </w:r>
      <w:r w:rsidR="006F52B4">
        <w:rPr>
          <w:rFonts w:ascii="Calibri" w:hAnsi="Calibri" w:cs="Calibri"/>
          <w:b/>
          <w:bCs/>
          <w:color w:val="0D0D0D" w:themeColor="text1" w:themeTint="F2"/>
          <w:sz w:val="24"/>
          <w:szCs w:val="24"/>
        </w:rPr>
        <w:t xml:space="preserve">arak çözdüm </w:t>
      </w:r>
      <w:r w:rsidR="004F0D74" w:rsidRPr="003824CB">
        <w:rPr>
          <w:rFonts w:ascii="Calibri" w:hAnsi="Calibri" w:cs="Calibri"/>
          <w:b/>
          <w:bCs/>
          <w:color w:val="0D0D0D" w:themeColor="text1" w:themeTint="F2"/>
          <w:sz w:val="24"/>
          <w:szCs w:val="24"/>
        </w:rPr>
        <w:t xml:space="preserve"> peki main e veri göndermeden farklı fonksiyonlara nasıl parametre atadığım sorulursa </w:t>
      </w:r>
      <w:r w:rsidR="0023179E" w:rsidRPr="003824CB">
        <w:rPr>
          <w:rFonts w:ascii="Calibri" w:hAnsi="Calibri" w:cs="Calibri"/>
          <w:b/>
          <w:bCs/>
          <w:color w:val="0D0D0D" w:themeColor="text1" w:themeTint="F2"/>
          <w:sz w:val="24"/>
          <w:szCs w:val="24"/>
        </w:rPr>
        <w:t>değer üreten fonksiyon içinde sıradaki fonksiyonu çağırdım</w:t>
      </w:r>
      <w:r w:rsidR="0023179E" w:rsidRPr="003824CB">
        <w:rPr>
          <w:rFonts w:ascii="Arial Black" w:hAnsi="Arial Black"/>
          <w:color w:val="0D0D0D" w:themeColor="text1" w:themeTint="F2"/>
          <w:sz w:val="24"/>
          <w:szCs w:val="24"/>
        </w:rPr>
        <w:t xml:space="preserve"> </w:t>
      </w:r>
      <w:r w:rsidR="003824CB">
        <w:rPr>
          <w:rFonts w:ascii="Arial Black" w:hAnsi="Arial Black"/>
          <w:color w:val="167AF3" w:themeColor="accent1" w:themeTint="99"/>
        </w:rPr>
        <w:t>.</w:t>
      </w:r>
    </w:p>
    <w:p w14:paraId="1A19738D" w14:textId="3CA49894" w:rsidR="0023179E" w:rsidRDefault="0023179E" w:rsidP="0023179E">
      <w:pPr>
        <w:rPr>
          <w:b/>
          <w:bCs/>
          <w:color w:val="167AF3" w:themeColor="accent1" w:themeTint="99"/>
          <w:sz w:val="28"/>
          <w:szCs w:val="28"/>
        </w:rPr>
      </w:pPr>
      <w:r w:rsidRPr="00826FCE">
        <w:rPr>
          <w:b/>
          <w:bCs/>
          <w:color w:val="167AF3" w:themeColor="accent1" w:themeTint="99"/>
          <w:sz w:val="28"/>
          <w:szCs w:val="28"/>
        </w:rPr>
        <w:t>Proje kapsamında gerçekleştirdiğimiz çalışma ve etkinliklerde görev ve sorumluluklarımı ne kadar yerine getirebildim?</w:t>
      </w:r>
      <w:r w:rsidR="009B560F">
        <w:rPr>
          <w:b/>
          <w:bCs/>
          <w:color w:val="167AF3" w:themeColor="accent1" w:themeTint="99"/>
          <w:sz w:val="28"/>
          <w:szCs w:val="28"/>
        </w:rPr>
        <w:t xml:space="preserve"> </w:t>
      </w:r>
    </w:p>
    <w:p w14:paraId="48430FC6" w14:textId="37B188DA" w:rsidR="009B560F" w:rsidRDefault="006F52B4" w:rsidP="0023179E">
      <w:pPr>
        <w:rPr>
          <w:b/>
          <w:bCs/>
          <w:color w:val="0D0D0D" w:themeColor="text1" w:themeTint="F2"/>
          <w:sz w:val="28"/>
          <w:szCs w:val="28"/>
        </w:rPr>
      </w:pPr>
      <w:r w:rsidRPr="003824CB">
        <w:rPr>
          <w:b/>
          <w:bCs/>
          <w:color w:val="0D0D0D" w:themeColor="text1" w:themeTint="F2"/>
          <w:sz w:val="28"/>
          <w:szCs w:val="28"/>
        </w:rPr>
        <w:t>Gülizar</w:t>
      </w:r>
      <w:r>
        <w:rPr>
          <w:b/>
          <w:bCs/>
          <w:color w:val="0D0D0D" w:themeColor="text1" w:themeTint="F2"/>
          <w:sz w:val="28"/>
          <w:szCs w:val="28"/>
        </w:rPr>
        <w:t>’</w:t>
      </w:r>
      <w:r w:rsidRPr="003824CB">
        <w:rPr>
          <w:b/>
          <w:bCs/>
          <w:color w:val="0D0D0D" w:themeColor="text1" w:themeTint="F2"/>
          <w:sz w:val="28"/>
          <w:szCs w:val="28"/>
        </w:rPr>
        <w:t>ın</w:t>
      </w:r>
      <w:r w:rsidR="009B560F" w:rsidRPr="003824CB">
        <w:rPr>
          <w:b/>
          <w:bCs/>
          <w:color w:val="0D0D0D" w:themeColor="text1" w:themeTint="F2"/>
          <w:sz w:val="28"/>
          <w:szCs w:val="28"/>
        </w:rPr>
        <w:t xml:space="preserve"> sağlık sorunlarından ötürü proje</w:t>
      </w:r>
      <w:r w:rsidR="003824CB" w:rsidRPr="003824CB">
        <w:rPr>
          <w:b/>
          <w:bCs/>
          <w:color w:val="0D0D0D" w:themeColor="text1" w:themeTint="F2"/>
          <w:sz w:val="28"/>
          <w:szCs w:val="28"/>
        </w:rPr>
        <w:t>yi</w:t>
      </w:r>
      <w:r w:rsidR="009B560F" w:rsidRPr="003824CB">
        <w:rPr>
          <w:b/>
          <w:bCs/>
          <w:color w:val="0D0D0D" w:themeColor="text1" w:themeTint="F2"/>
          <w:sz w:val="28"/>
          <w:szCs w:val="28"/>
        </w:rPr>
        <w:t xml:space="preserve"> birlikte sürdüremedik</w:t>
      </w:r>
      <w:r w:rsidR="00A42FE7" w:rsidRPr="003824CB">
        <w:rPr>
          <w:b/>
          <w:bCs/>
          <w:color w:val="0D0D0D" w:themeColor="text1" w:themeTint="F2"/>
          <w:sz w:val="28"/>
          <w:szCs w:val="28"/>
        </w:rPr>
        <w:t>;</w:t>
      </w:r>
      <w:r w:rsidR="009B560F" w:rsidRPr="003824CB">
        <w:rPr>
          <w:b/>
          <w:bCs/>
          <w:color w:val="0D0D0D" w:themeColor="text1" w:themeTint="F2"/>
          <w:sz w:val="28"/>
          <w:szCs w:val="28"/>
        </w:rPr>
        <w:t xml:space="preserve">  paylaş</w:t>
      </w:r>
      <w:r w:rsidR="00A42FE7" w:rsidRPr="003824CB">
        <w:rPr>
          <w:b/>
          <w:bCs/>
          <w:color w:val="0D0D0D" w:themeColor="text1" w:themeTint="F2"/>
          <w:sz w:val="28"/>
          <w:szCs w:val="28"/>
        </w:rPr>
        <w:t xml:space="preserve">ım </w:t>
      </w:r>
      <w:r w:rsidRPr="003824CB">
        <w:rPr>
          <w:b/>
          <w:bCs/>
          <w:color w:val="0D0D0D" w:themeColor="text1" w:themeTint="F2"/>
          <w:sz w:val="28"/>
          <w:szCs w:val="28"/>
        </w:rPr>
        <w:t>yaptığımız görevlere</w:t>
      </w:r>
      <w:r w:rsidR="00A42FE7" w:rsidRPr="003824CB">
        <w:rPr>
          <w:b/>
          <w:bCs/>
          <w:color w:val="0D0D0D" w:themeColor="text1" w:themeTint="F2"/>
          <w:sz w:val="28"/>
          <w:szCs w:val="28"/>
        </w:rPr>
        <w:t xml:space="preserve"> </w:t>
      </w:r>
      <w:r w:rsidR="009B560F" w:rsidRPr="003824CB">
        <w:rPr>
          <w:b/>
          <w:bCs/>
          <w:color w:val="0D0D0D" w:themeColor="text1" w:themeTint="F2"/>
          <w:sz w:val="28"/>
          <w:szCs w:val="28"/>
        </w:rPr>
        <w:t>ve attığım mesajlara dönüş alamadım.</w:t>
      </w:r>
      <w:r w:rsidR="00A42FE7" w:rsidRPr="003824CB">
        <w:rPr>
          <w:b/>
          <w:bCs/>
          <w:color w:val="0D0D0D" w:themeColor="text1" w:themeTint="F2"/>
          <w:sz w:val="28"/>
          <w:szCs w:val="28"/>
        </w:rPr>
        <w:t xml:space="preserve"> </w:t>
      </w:r>
      <w:r w:rsidR="009B560F" w:rsidRPr="003824CB">
        <w:rPr>
          <w:b/>
          <w:bCs/>
          <w:color w:val="0D0D0D" w:themeColor="text1" w:themeTint="F2"/>
          <w:sz w:val="28"/>
          <w:szCs w:val="28"/>
        </w:rPr>
        <w:t>Süremizin azalması</w:t>
      </w:r>
      <w:r w:rsidR="00A42FE7" w:rsidRPr="003824CB">
        <w:rPr>
          <w:b/>
          <w:bCs/>
          <w:color w:val="0D0D0D" w:themeColor="text1" w:themeTint="F2"/>
          <w:sz w:val="28"/>
          <w:szCs w:val="28"/>
        </w:rPr>
        <w:t>nı</w:t>
      </w:r>
      <w:r w:rsidR="009B560F" w:rsidRPr="003824CB">
        <w:rPr>
          <w:b/>
          <w:bCs/>
          <w:color w:val="0D0D0D" w:themeColor="text1" w:themeTint="F2"/>
          <w:sz w:val="28"/>
          <w:szCs w:val="28"/>
        </w:rPr>
        <w:t xml:space="preserve"> göz önüne alarak proje</w:t>
      </w:r>
      <w:r w:rsidR="0008117F" w:rsidRPr="003824CB">
        <w:rPr>
          <w:b/>
          <w:bCs/>
          <w:color w:val="0D0D0D" w:themeColor="text1" w:themeTint="F2"/>
          <w:sz w:val="28"/>
          <w:szCs w:val="28"/>
        </w:rPr>
        <w:t>yi bireysel tamamlamaya karar verdik.</w:t>
      </w:r>
    </w:p>
    <w:p w14:paraId="5AD71B54" w14:textId="3B497E37" w:rsidR="003824CB" w:rsidDel="00117216" w:rsidRDefault="003824CB" w:rsidP="00117216">
      <w:pPr>
        <w:rPr>
          <w:del w:id="13" w:author="HÜMEYRA ÇİMEN" w:date="2020-12-29T19:12:00Z"/>
          <w:b/>
          <w:bCs/>
          <w:color w:val="167AF3" w:themeColor="accent1" w:themeTint="99"/>
          <w:sz w:val="28"/>
          <w:szCs w:val="28"/>
        </w:rPr>
      </w:pPr>
      <w:r>
        <w:rPr>
          <w:b/>
          <w:bCs/>
          <w:color w:val="0D0D0D" w:themeColor="text1" w:themeTint="F2"/>
          <w:sz w:val="28"/>
          <w:szCs w:val="28"/>
        </w:rPr>
        <w:t>Projenin tamamını kendim yaptım .</w:t>
      </w:r>
    </w:p>
    <w:p w14:paraId="0D7BD522" w14:textId="77777777" w:rsidR="00117216" w:rsidRPr="003824CB" w:rsidRDefault="00117216" w:rsidP="0023179E">
      <w:pPr>
        <w:rPr>
          <w:ins w:id="14" w:author="HÜMEYRA ÇİMEN" w:date="2020-12-29T19:13:00Z"/>
          <w:b/>
          <w:bCs/>
          <w:color w:val="0D0D0D" w:themeColor="text1" w:themeTint="F2"/>
          <w:sz w:val="28"/>
          <w:szCs w:val="28"/>
        </w:rPr>
      </w:pPr>
    </w:p>
    <w:p w14:paraId="580D4F50" w14:textId="77777777" w:rsidR="0008117F" w:rsidRPr="003824CB" w:rsidDel="00117216" w:rsidRDefault="0008117F" w:rsidP="0023179E">
      <w:pPr>
        <w:rPr>
          <w:del w:id="15" w:author="HÜMEYRA ÇİMEN" w:date="2020-12-29T19:12:00Z"/>
          <w:b/>
          <w:bCs/>
          <w:color w:val="0D0D0D" w:themeColor="text1" w:themeTint="F2"/>
          <w:sz w:val="28"/>
          <w:szCs w:val="28"/>
        </w:rPr>
      </w:pPr>
    </w:p>
    <w:p w14:paraId="75806C40" w14:textId="75D44CCD" w:rsidR="009929DB" w:rsidRPr="00FF6BB3" w:rsidRDefault="009929DB">
      <w:pPr>
        <w:rPr>
          <w:color w:val="FF0000"/>
          <w:sz w:val="32"/>
          <w:szCs w:val="32"/>
        </w:rPr>
        <w:pPrChange w:id="16" w:author="HÜMEYRA ÇİMEN" w:date="2020-12-29T19:12:00Z">
          <w:pPr>
            <w:ind w:left="708"/>
          </w:pPr>
        </w:pPrChange>
      </w:pPr>
    </w:p>
    <w:sectPr w:rsidR="009929DB" w:rsidRPr="00FF6BB3" w:rsidSect="004453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Arial Black">
    <w:panose1 w:val="020B0A04020102020204"/>
    <w:charset w:val="A2"/>
    <w:family w:val="swiss"/>
    <w:pitch w:val="variable"/>
    <w:sig w:usb0="A00002AF" w:usb1="400078FB" w:usb2="00000000" w:usb3="00000000" w:csb0="0000009F" w:csb1="00000000"/>
  </w:font>
  <w:font w:name="Verdana">
    <w:panose1 w:val="020B0604030504040204"/>
    <w:charset w:val="A2"/>
    <w:family w:val="swiss"/>
    <w:pitch w:val="variable"/>
    <w:sig w:usb0="A00006FF" w:usb1="4000205B" w:usb2="00000010" w:usb3="00000000" w:csb0="0000019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F7081"/>
    <w:multiLevelType w:val="hybridMultilevel"/>
    <w:tmpl w:val="780E548A"/>
    <w:lvl w:ilvl="0" w:tplc="041F0001">
      <w:start w:val="1"/>
      <w:numFmt w:val="bullet"/>
      <w:lvlText w:val=""/>
      <w:lvlJc w:val="left"/>
      <w:pPr>
        <w:ind w:left="787" w:hanging="360"/>
      </w:pPr>
      <w:rPr>
        <w:rFonts w:ascii="Symbol" w:hAnsi="Symbol" w:hint="default"/>
      </w:rPr>
    </w:lvl>
    <w:lvl w:ilvl="1" w:tplc="041F0003" w:tentative="1">
      <w:start w:val="1"/>
      <w:numFmt w:val="bullet"/>
      <w:lvlText w:val="o"/>
      <w:lvlJc w:val="left"/>
      <w:pPr>
        <w:ind w:left="1507" w:hanging="360"/>
      </w:pPr>
      <w:rPr>
        <w:rFonts w:ascii="Courier New" w:hAnsi="Courier New" w:cs="Courier New" w:hint="default"/>
      </w:rPr>
    </w:lvl>
    <w:lvl w:ilvl="2" w:tplc="041F0005" w:tentative="1">
      <w:start w:val="1"/>
      <w:numFmt w:val="bullet"/>
      <w:lvlText w:val=""/>
      <w:lvlJc w:val="left"/>
      <w:pPr>
        <w:ind w:left="2227" w:hanging="360"/>
      </w:pPr>
      <w:rPr>
        <w:rFonts w:ascii="Wingdings" w:hAnsi="Wingdings" w:hint="default"/>
      </w:rPr>
    </w:lvl>
    <w:lvl w:ilvl="3" w:tplc="041F0001" w:tentative="1">
      <w:start w:val="1"/>
      <w:numFmt w:val="bullet"/>
      <w:lvlText w:val=""/>
      <w:lvlJc w:val="left"/>
      <w:pPr>
        <w:ind w:left="2947" w:hanging="360"/>
      </w:pPr>
      <w:rPr>
        <w:rFonts w:ascii="Symbol" w:hAnsi="Symbol" w:hint="default"/>
      </w:rPr>
    </w:lvl>
    <w:lvl w:ilvl="4" w:tplc="041F0003" w:tentative="1">
      <w:start w:val="1"/>
      <w:numFmt w:val="bullet"/>
      <w:lvlText w:val="o"/>
      <w:lvlJc w:val="left"/>
      <w:pPr>
        <w:ind w:left="3667" w:hanging="360"/>
      </w:pPr>
      <w:rPr>
        <w:rFonts w:ascii="Courier New" w:hAnsi="Courier New" w:cs="Courier New" w:hint="default"/>
      </w:rPr>
    </w:lvl>
    <w:lvl w:ilvl="5" w:tplc="041F0005" w:tentative="1">
      <w:start w:val="1"/>
      <w:numFmt w:val="bullet"/>
      <w:lvlText w:val=""/>
      <w:lvlJc w:val="left"/>
      <w:pPr>
        <w:ind w:left="4387" w:hanging="360"/>
      </w:pPr>
      <w:rPr>
        <w:rFonts w:ascii="Wingdings" w:hAnsi="Wingdings" w:hint="default"/>
      </w:rPr>
    </w:lvl>
    <w:lvl w:ilvl="6" w:tplc="041F0001" w:tentative="1">
      <w:start w:val="1"/>
      <w:numFmt w:val="bullet"/>
      <w:lvlText w:val=""/>
      <w:lvlJc w:val="left"/>
      <w:pPr>
        <w:ind w:left="5107" w:hanging="360"/>
      </w:pPr>
      <w:rPr>
        <w:rFonts w:ascii="Symbol" w:hAnsi="Symbol" w:hint="default"/>
      </w:rPr>
    </w:lvl>
    <w:lvl w:ilvl="7" w:tplc="041F0003" w:tentative="1">
      <w:start w:val="1"/>
      <w:numFmt w:val="bullet"/>
      <w:lvlText w:val="o"/>
      <w:lvlJc w:val="left"/>
      <w:pPr>
        <w:ind w:left="5827" w:hanging="360"/>
      </w:pPr>
      <w:rPr>
        <w:rFonts w:ascii="Courier New" w:hAnsi="Courier New" w:cs="Courier New" w:hint="default"/>
      </w:rPr>
    </w:lvl>
    <w:lvl w:ilvl="8" w:tplc="041F0005" w:tentative="1">
      <w:start w:val="1"/>
      <w:numFmt w:val="bullet"/>
      <w:lvlText w:val=""/>
      <w:lvlJc w:val="left"/>
      <w:pPr>
        <w:ind w:left="6547" w:hanging="360"/>
      </w:pPr>
      <w:rPr>
        <w:rFonts w:ascii="Wingdings" w:hAnsi="Wingdings" w:hint="default"/>
      </w:rPr>
    </w:lvl>
  </w:abstractNum>
  <w:abstractNum w:abstractNumId="1" w15:restartNumberingAfterBreak="0">
    <w:nsid w:val="651941C9"/>
    <w:multiLevelType w:val="hybridMultilevel"/>
    <w:tmpl w:val="915883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0BC3E7F"/>
    <w:multiLevelType w:val="hybridMultilevel"/>
    <w:tmpl w:val="F0E670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F407D16"/>
    <w:multiLevelType w:val="hybridMultilevel"/>
    <w:tmpl w:val="0CB011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ÜMEYRA ÇİMEN">
    <w15:presenceInfo w15:providerId="Windows Live" w15:userId="c852f378af3885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A3"/>
    <w:rsid w:val="00006F80"/>
    <w:rsid w:val="00026FB6"/>
    <w:rsid w:val="0002711D"/>
    <w:rsid w:val="00032270"/>
    <w:rsid w:val="00042952"/>
    <w:rsid w:val="00042978"/>
    <w:rsid w:val="00042C8E"/>
    <w:rsid w:val="00076C15"/>
    <w:rsid w:val="0008117F"/>
    <w:rsid w:val="000A0B1D"/>
    <w:rsid w:val="000B202B"/>
    <w:rsid w:val="001050C2"/>
    <w:rsid w:val="00116B0E"/>
    <w:rsid w:val="00117216"/>
    <w:rsid w:val="001264EF"/>
    <w:rsid w:val="00127FAF"/>
    <w:rsid w:val="001439D7"/>
    <w:rsid w:val="0017301A"/>
    <w:rsid w:val="00180705"/>
    <w:rsid w:val="001C6E2E"/>
    <w:rsid w:val="001E4EC2"/>
    <w:rsid w:val="00210B50"/>
    <w:rsid w:val="0023179E"/>
    <w:rsid w:val="00231F64"/>
    <w:rsid w:val="0023603B"/>
    <w:rsid w:val="002A158E"/>
    <w:rsid w:val="003263EC"/>
    <w:rsid w:val="00334027"/>
    <w:rsid w:val="003824CB"/>
    <w:rsid w:val="004453FC"/>
    <w:rsid w:val="00447104"/>
    <w:rsid w:val="00465797"/>
    <w:rsid w:val="004C4B4C"/>
    <w:rsid w:val="004C5C00"/>
    <w:rsid w:val="004E1017"/>
    <w:rsid w:val="004F0D74"/>
    <w:rsid w:val="00522546"/>
    <w:rsid w:val="00527C87"/>
    <w:rsid w:val="005666A0"/>
    <w:rsid w:val="005923AF"/>
    <w:rsid w:val="005C03BA"/>
    <w:rsid w:val="005C4F87"/>
    <w:rsid w:val="005F7420"/>
    <w:rsid w:val="00620D26"/>
    <w:rsid w:val="00637879"/>
    <w:rsid w:val="006A3289"/>
    <w:rsid w:val="006B293E"/>
    <w:rsid w:val="006B57C0"/>
    <w:rsid w:val="006D3B28"/>
    <w:rsid w:val="006E1E29"/>
    <w:rsid w:val="006F38B9"/>
    <w:rsid w:val="006F52B4"/>
    <w:rsid w:val="0071408B"/>
    <w:rsid w:val="0073603E"/>
    <w:rsid w:val="0076031F"/>
    <w:rsid w:val="00787D42"/>
    <w:rsid w:val="007B387C"/>
    <w:rsid w:val="007E2C1E"/>
    <w:rsid w:val="00826FCE"/>
    <w:rsid w:val="008300B5"/>
    <w:rsid w:val="00836ED6"/>
    <w:rsid w:val="00874625"/>
    <w:rsid w:val="008D4CCD"/>
    <w:rsid w:val="008D74C9"/>
    <w:rsid w:val="008E71B1"/>
    <w:rsid w:val="008F1F01"/>
    <w:rsid w:val="008F6FC6"/>
    <w:rsid w:val="009046DE"/>
    <w:rsid w:val="00911D5D"/>
    <w:rsid w:val="009161C7"/>
    <w:rsid w:val="00925CB7"/>
    <w:rsid w:val="00933C29"/>
    <w:rsid w:val="00934353"/>
    <w:rsid w:val="009407D4"/>
    <w:rsid w:val="00943379"/>
    <w:rsid w:val="0095787C"/>
    <w:rsid w:val="00973205"/>
    <w:rsid w:val="009929DB"/>
    <w:rsid w:val="009A48F8"/>
    <w:rsid w:val="009B560F"/>
    <w:rsid w:val="009C63C2"/>
    <w:rsid w:val="009F1F91"/>
    <w:rsid w:val="00A054CF"/>
    <w:rsid w:val="00A212D7"/>
    <w:rsid w:val="00A37CD9"/>
    <w:rsid w:val="00A42FE7"/>
    <w:rsid w:val="00A94828"/>
    <w:rsid w:val="00AC097F"/>
    <w:rsid w:val="00AC546B"/>
    <w:rsid w:val="00AC68AA"/>
    <w:rsid w:val="00AD12AD"/>
    <w:rsid w:val="00AE197C"/>
    <w:rsid w:val="00AE3C57"/>
    <w:rsid w:val="00AE7CF2"/>
    <w:rsid w:val="00B019C9"/>
    <w:rsid w:val="00B40C88"/>
    <w:rsid w:val="00B44F2E"/>
    <w:rsid w:val="00B47D04"/>
    <w:rsid w:val="00B51A59"/>
    <w:rsid w:val="00B5708F"/>
    <w:rsid w:val="00B75187"/>
    <w:rsid w:val="00B876CF"/>
    <w:rsid w:val="00BD4934"/>
    <w:rsid w:val="00BE4002"/>
    <w:rsid w:val="00C127D4"/>
    <w:rsid w:val="00C21631"/>
    <w:rsid w:val="00C46584"/>
    <w:rsid w:val="00C573A3"/>
    <w:rsid w:val="00C64EA4"/>
    <w:rsid w:val="00C951CE"/>
    <w:rsid w:val="00CA1D5E"/>
    <w:rsid w:val="00CB0788"/>
    <w:rsid w:val="00CB667B"/>
    <w:rsid w:val="00CD4A5A"/>
    <w:rsid w:val="00CD7693"/>
    <w:rsid w:val="00CE5C3D"/>
    <w:rsid w:val="00CF5AF4"/>
    <w:rsid w:val="00CF5E08"/>
    <w:rsid w:val="00D07DAF"/>
    <w:rsid w:val="00D64CE5"/>
    <w:rsid w:val="00D95407"/>
    <w:rsid w:val="00DC452C"/>
    <w:rsid w:val="00DE3B85"/>
    <w:rsid w:val="00DF633F"/>
    <w:rsid w:val="00E13012"/>
    <w:rsid w:val="00E15267"/>
    <w:rsid w:val="00ED34D9"/>
    <w:rsid w:val="00EE2B4A"/>
    <w:rsid w:val="00EF04F3"/>
    <w:rsid w:val="00F04A47"/>
    <w:rsid w:val="00F700E3"/>
    <w:rsid w:val="00FA359C"/>
    <w:rsid w:val="00FB7AE0"/>
    <w:rsid w:val="00FE5648"/>
    <w:rsid w:val="00FF6B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1988"/>
  <w15:chartTrackingRefBased/>
  <w15:docId w15:val="{7B6C2211-62A8-4881-9F0D-EA230D1B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CD9"/>
  </w:style>
  <w:style w:type="paragraph" w:styleId="Balk1">
    <w:name w:val="heading 1"/>
    <w:basedOn w:val="Normal"/>
    <w:next w:val="Normal"/>
    <w:link w:val="Balk1Char"/>
    <w:uiPriority w:val="9"/>
    <w:qFormat/>
    <w:rsid w:val="00A37CD9"/>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A37CD9"/>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Balk3">
    <w:name w:val="heading 3"/>
    <w:basedOn w:val="Normal"/>
    <w:next w:val="Normal"/>
    <w:link w:val="Balk3Char"/>
    <w:uiPriority w:val="9"/>
    <w:semiHidden/>
    <w:unhideWhenUsed/>
    <w:qFormat/>
    <w:rsid w:val="00A37CD9"/>
    <w:pPr>
      <w:pBdr>
        <w:top w:val="single" w:sz="6" w:space="2" w:color="052F61" w:themeColor="accent1"/>
      </w:pBdr>
      <w:spacing w:before="300" w:after="0"/>
      <w:outlineLvl w:val="2"/>
    </w:pPr>
    <w:rPr>
      <w:caps/>
      <w:color w:val="021730" w:themeColor="accent1" w:themeShade="7F"/>
      <w:spacing w:val="15"/>
    </w:rPr>
  </w:style>
  <w:style w:type="paragraph" w:styleId="Balk4">
    <w:name w:val="heading 4"/>
    <w:basedOn w:val="Normal"/>
    <w:next w:val="Normal"/>
    <w:link w:val="Balk4Char"/>
    <w:uiPriority w:val="9"/>
    <w:semiHidden/>
    <w:unhideWhenUsed/>
    <w:qFormat/>
    <w:rsid w:val="00A37CD9"/>
    <w:pPr>
      <w:pBdr>
        <w:top w:val="dotted" w:sz="6" w:space="2" w:color="052F61" w:themeColor="accent1"/>
      </w:pBdr>
      <w:spacing w:before="200" w:after="0"/>
      <w:outlineLvl w:val="3"/>
    </w:pPr>
    <w:rPr>
      <w:caps/>
      <w:color w:val="032348" w:themeColor="accent1" w:themeShade="BF"/>
      <w:spacing w:val="10"/>
    </w:rPr>
  </w:style>
  <w:style w:type="paragraph" w:styleId="Balk5">
    <w:name w:val="heading 5"/>
    <w:basedOn w:val="Normal"/>
    <w:next w:val="Normal"/>
    <w:link w:val="Balk5Char"/>
    <w:uiPriority w:val="9"/>
    <w:semiHidden/>
    <w:unhideWhenUsed/>
    <w:qFormat/>
    <w:rsid w:val="00A37CD9"/>
    <w:pPr>
      <w:pBdr>
        <w:bottom w:val="single" w:sz="6" w:space="1" w:color="052F61" w:themeColor="accent1"/>
      </w:pBdr>
      <w:spacing w:before="200" w:after="0"/>
      <w:outlineLvl w:val="4"/>
    </w:pPr>
    <w:rPr>
      <w:caps/>
      <w:color w:val="032348" w:themeColor="accent1" w:themeShade="BF"/>
      <w:spacing w:val="10"/>
    </w:rPr>
  </w:style>
  <w:style w:type="paragraph" w:styleId="Balk6">
    <w:name w:val="heading 6"/>
    <w:basedOn w:val="Normal"/>
    <w:next w:val="Normal"/>
    <w:link w:val="Balk6Char"/>
    <w:uiPriority w:val="9"/>
    <w:semiHidden/>
    <w:unhideWhenUsed/>
    <w:qFormat/>
    <w:rsid w:val="00A37CD9"/>
    <w:pPr>
      <w:pBdr>
        <w:bottom w:val="dotted" w:sz="6" w:space="1" w:color="052F61" w:themeColor="accent1"/>
      </w:pBdr>
      <w:spacing w:before="200" w:after="0"/>
      <w:outlineLvl w:val="5"/>
    </w:pPr>
    <w:rPr>
      <w:caps/>
      <w:color w:val="032348" w:themeColor="accent1" w:themeShade="BF"/>
      <w:spacing w:val="10"/>
    </w:rPr>
  </w:style>
  <w:style w:type="paragraph" w:styleId="Balk7">
    <w:name w:val="heading 7"/>
    <w:basedOn w:val="Normal"/>
    <w:next w:val="Normal"/>
    <w:link w:val="Balk7Char"/>
    <w:uiPriority w:val="9"/>
    <w:semiHidden/>
    <w:unhideWhenUsed/>
    <w:qFormat/>
    <w:rsid w:val="00A37CD9"/>
    <w:pPr>
      <w:spacing w:before="200" w:after="0"/>
      <w:outlineLvl w:val="6"/>
    </w:pPr>
    <w:rPr>
      <w:caps/>
      <w:color w:val="032348" w:themeColor="accent1" w:themeShade="BF"/>
      <w:spacing w:val="10"/>
    </w:rPr>
  </w:style>
  <w:style w:type="paragraph" w:styleId="Balk8">
    <w:name w:val="heading 8"/>
    <w:basedOn w:val="Normal"/>
    <w:next w:val="Normal"/>
    <w:link w:val="Balk8Char"/>
    <w:uiPriority w:val="9"/>
    <w:semiHidden/>
    <w:unhideWhenUsed/>
    <w:qFormat/>
    <w:rsid w:val="00A37CD9"/>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A37CD9"/>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uiPriority w:val="22"/>
    <w:qFormat/>
    <w:rsid w:val="00A37CD9"/>
    <w:rPr>
      <w:b/>
      <w:bCs/>
    </w:rPr>
  </w:style>
  <w:style w:type="paragraph" w:styleId="AralkYok">
    <w:name w:val="No Spacing"/>
    <w:link w:val="AralkYokChar"/>
    <w:uiPriority w:val="1"/>
    <w:qFormat/>
    <w:rsid w:val="00A37CD9"/>
    <w:pPr>
      <w:spacing w:after="0" w:line="240" w:lineRule="auto"/>
    </w:pPr>
  </w:style>
  <w:style w:type="character" w:customStyle="1" w:styleId="AralkYokChar">
    <w:name w:val="Aralık Yok Char"/>
    <w:basedOn w:val="VarsaylanParagrafYazTipi"/>
    <w:link w:val="AralkYok"/>
    <w:uiPriority w:val="1"/>
    <w:rsid w:val="005923AF"/>
  </w:style>
  <w:style w:type="character" w:customStyle="1" w:styleId="Balk1Char">
    <w:name w:val="Başlık 1 Char"/>
    <w:basedOn w:val="VarsaylanParagrafYazTipi"/>
    <w:link w:val="Balk1"/>
    <w:uiPriority w:val="9"/>
    <w:rsid w:val="00A37CD9"/>
    <w:rPr>
      <w:caps/>
      <w:color w:val="FFFFFF" w:themeColor="background1"/>
      <w:spacing w:val="15"/>
      <w:sz w:val="22"/>
      <w:szCs w:val="22"/>
      <w:shd w:val="clear" w:color="auto" w:fill="052F61" w:themeFill="accent1"/>
    </w:rPr>
  </w:style>
  <w:style w:type="character" w:customStyle="1" w:styleId="Balk2Char">
    <w:name w:val="Başlık 2 Char"/>
    <w:basedOn w:val="VarsaylanParagrafYazTipi"/>
    <w:link w:val="Balk2"/>
    <w:uiPriority w:val="9"/>
    <w:rsid w:val="00A37CD9"/>
    <w:rPr>
      <w:caps/>
      <w:spacing w:val="15"/>
      <w:shd w:val="clear" w:color="auto" w:fill="B1D2FB" w:themeFill="accent1" w:themeFillTint="33"/>
    </w:rPr>
  </w:style>
  <w:style w:type="character" w:customStyle="1" w:styleId="Balk3Char">
    <w:name w:val="Başlık 3 Char"/>
    <w:basedOn w:val="VarsaylanParagrafYazTipi"/>
    <w:link w:val="Balk3"/>
    <w:uiPriority w:val="9"/>
    <w:semiHidden/>
    <w:rsid w:val="00A37CD9"/>
    <w:rPr>
      <w:caps/>
      <w:color w:val="021730" w:themeColor="accent1" w:themeShade="7F"/>
      <w:spacing w:val="15"/>
    </w:rPr>
  </w:style>
  <w:style w:type="character" w:customStyle="1" w:styleId="Balk4Char">
    <w:name w:val="Başlık 4 Char"/>
    <w:basedOn w:val="VarsaylanParagrafYazTipi"/>
    <w:link w:val="Balk4"/>
    <w:uiPriority w:val="9"/>
    <w:semiHidden/>
    <w:rsid w:val="00A37CD9"/>
    <w:rPr>
      <w:caps/>
      <w:color w:val="032348" w:themeColor="accent1" w:themeShade="BF"/>
      <w:spacing w:val="10"/>
    </w:rPr>
  </w:style>
  <w:style w:type="character" w:customStyle="1" w:styleId="Balk5Char">
    <w:name w:val="Başlık 5 Char"/>
    <w:basedOn w:val="VarsaylanParagrafYazTipi"/>
    <w:link w:val="Balk5"/>
    <w:uiPriority w:val="9"/>
    <w:semiHidden/>
    <w:rsid w:val="00A37CD9"/>
    <w:rPr>
      <w:caps/>
      <w:color w:val="032348" w:themeColor="accent1" w:themeShade="BF"/>
      <w:spacing w:val="10"/>
    </w:rPr>
  </w:style>
  <w:style w:type="character" w:customStyle="1" w:styleId="Balk6Char">
    <w:name w:val="Başlık 6 Char"/>
    <w:basedOn w:val="VarsaylanParagrafYazTipi"/>
    <w:link w:val="Balk6"/>
    <w:uiPriority w:val="9"/>
    <w:semiHidden/>
    <w:rsid w:val="00A37CD9"/>
    <w:rPr>
      <w:caps/>
      <w:color w:val="032348" w:themeColor="accent1" w:themeShade="BF"/>
      <w:spacing w:val="10"/>
    </w:rPr>
  </w:style>
  <w:style w:type="character" w:customStyle="1" w:styleId="Balk7Char">
    <w:name w:val="Başlık 7 Char"/>
    <w:basedOn w:val="VarsaylanParagrafYazTipi"/>
    <w:link w:val="Balk7"/>
    <w:uiPriority w:val="9"/>
    <w:semiHidden/>
    <w:rsid w:val="00A37CD9"/>
    <w:rPr>
      <w:caps/>
      <w:color w:val="032348" w:themeColor="accent1" w:themeShade="BF"/>
      <w:spacing w:val="10"/>
    </w:rPr>
  </w:style>
  <w:style w:type="character" w:customStyle="1" w:styleId="Balk8Char">
    <w:name w:val="Başlık 8 Char"/>
    <w:basedOn w:val="VarsaylanParagrafYazTipi"/>
    <w:link w:val="Balk8"/>
    <w:uiPriority w:val="9"/>
    <w:semiHidden/>
    <w:rsid w:val="00A37CD9"/>
    <w:rPr>
      <w:caps/>
      <w:spacing w:val="10"/>
      <w:sz w:val="18"/>
      <w:szCs w:val="18"/>
    </w:rPr>
  </w:style>
  <w:style w:type="character" w:customStyle="1" w:styleId="Balk9Char">
    <w:name w:val="Başlık 9 Char"/>
    <w:basedOn w:val="VarsaylanParagrafYazTipi"/>
    <w:link w:val="Balk9"/>
    <w:uiPriority w:val="9"/>
    <w:semiHidden/>
    <w:rsid w:val="00A37CD9"/>
    <w:rPr>
      <w:i/>
      <w:iCs/>
      <w:caps/>
      <w:spacing w:val="10"/>
      <w:sz w:val="18"/>
      <w:szCs w:val="18"/>
    </w:rPr>
  </w:style>
  <w:style w:type="paragraph" w:styleId="ResimYazs">
    <w:name w:val="caption"/>
    <w:basedOn w:val="Normal"/>
    <w:next w:val="Normal"/>
    <w:uiPriority w:val="35"/>
    <w:semiHidden/>
    <w:unhideWhenUsed/>
    <w:qFormat/>
    <w:rsid w:val="00A37CD9"/>
    <w:rPr>
      <w:b/>
      <w:bCs/>
      <w:color w:val="032348" w:themeColor="accent1" w:themeShade="BF"/>
      <w:sz w:val="16"/>
      <w:szCs w:val="16"/>
    </w:rPr>
  </w:style>
  <w:style w:type="paragraph" w:styleId="KonuBal">
    <w:name w:val="Title"/>
    <w:basedOn w:val="Normal"/>
    <w:next w:val="Normal"/>
    <w:link w:val="KonuBalChar"/>
    <w:uiPriority w:val="10"/>
    <w:qFormat/>
    <w:rsid w:val="00A37CD9"/>
    <w:pPr>
      <w:spacing w:before="0" w:after="0"/>
    </w:pPr>
    <w:rPr>
      <w:rFonts w:asciiTheme="majorHAnsi" w:eastAsiaTheme="majorEastAsia" w:hAnsiTheme="majorHAnsi" w:cstheme="majorBidi"/>
      <w:caps/>
      <w:color w:val="052F61" w:themeColor="accent1"/>
      <w:spacing w:val="10"/>
      <w:sz w:val="52"/>
      <w:szCs w:val="52"/>
    </w:rPr>
  </w:style>
  <w:style w:type="character" w:customStyle="1" w:styleId="KonuBalChar">
    <w:name w:val="Konu Başlığı Char"/>
    <w:basedOn w:val="VarsaylanParagrafYazTipi"/>
    <w:link w:val="KonuBal"/>
    <w:uiPriority w:val="10"/>
    <w:rsid w:val="00A37CD9"/>
    <w:rPr>
      <w:rFonts w:asciiTheme="majorHAnsi" w:eastAsiaTheme="majorEastAsia" w:hAnsiTheme="majorHAnsi" w:cstheme="majorBidi"/>
      <w:caps/>
      <w:color w:val="052F61" w:themeColor="accent1"/>
      <w:spacing w:val="10"/>
      <w:sz w:val="52"/>
      <w:szCs w:val="52"/>
    </w:rPr>
  </w:style>
  <w:style w:type="paragraph" w:styleId="Altyaz">
    <w:name w:val="Subtitle"/>
    <w:basedOn w:val="Normal"/>
    <w:next w:val="Normal"/>
    <w:link w:val="AltyazChar"/>
    <w:uiPriority w:val="11"/>
    <w:qFormat/>
    <w:rsid w:val="00A37CD9"/>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A37CD9"/>
    <w:rPr>
      <w:caps/>
      <w:color w:val="595959" w:themeColor="text1" w:themeTint="A6"/>
      <w:spacing w:val="10"/>
      <w:sz w:val="21"/>
      <w:szCs w:val="21"/>
    </w:rPr>
  </w:style>
  <w:style w:type="character" w:styleId="Vurgu">
    <w:name w:val="Emphasis"/>
    <w:uiPriority w:val="20"/>
    <w:qFormat/>
    <w:rsid w:val="00A37CD9"/>
    <w:rPr>
      <w:caps/>
      <w:color w:val="021730" w:themeColor="accent1" w:themeShade="7F"/>
      <w:spacing w:val="5"/>
    </w:rPr>
  </w:style>
  <w:style w:type="paragraph" w:styleId="Alnt">
    <w:name w:val="Quote"/>
    <w:basedOn w:val="Normal"/>
    <w:next w:val="Normal"/>
    <w:link w:val="AlntChar"/>
    <w:uiPriority w:val="29"/>
    <w:qFormat/>
    <w:rsid w:val="00A37CD9"/>
    <w:rPr>
      <w:i/>
      <w:iCs/>
      <w:sz w:val="24"/>
      <w:szCs w:val="24"/>
    </w:rPr>
  </w:style>
  <w:style w:type="character" w:customStyle="1" w:styleId="AlntChar">
    <w:name w:val="Alıntı Char"/>
    <w:basedOn w:val="VarsaylanParagrafYazTipi"/>
    <w:link w:val="Alnt"/>
    <w:uiPriority w:val="29"/>
    <w:rsid w:val="00A37CD9"/>
    <w:rPr>
      <w:i/>
      <w:iCs/>
      <w:sz w:val="24"/>
      <w:szCs w:val="24"/>
    </w:rPr>
  </w:style>
  <w:style w:type="paragraph" w:styleId="GlAlnt">
    <w:name w:val="Intense Quote"/>
    <w:basedOn w:val="Normal"/>
    <w:next w:val="Normal"/>
    <w:link w:val="GlAlntChar"/>
    <w:uiPriority w:val="30"/>
    <w:qFormat/>
    <w:rsid w:val="00A37CD9"/>
    <w:pPr>
      <w:spacing w:before="240" w:after="240" w:line="240" w:lineRule="auto"/>
      <w:ind w:left="1080" w:right="1080"/>
      <w:jc w:val="center"/>
    </w:pPr>
    <w:rPr>
      <w:color w:val="052F61" w:themeColor="accent1"/>
      <w:sz w:val="24"/>
      <w:szCs w:val="24"/>
    </w:rPr>
  </w:style>
  <w:style w:type="character" w:customStyle="1" w:styleId="GlAlntChar">
    <w:name w:val="Güçlü Alıntı Char"/>
    <w:basedOn w:val="VarsaylanParagrafYazTipi"/>
    <w:link w:val="GlAlnt"/>
    <w:uiPriority w:val="30"/>
    <w:rsid w:val="00A37CD9"/>
    <w:rPr>
      <w:color w:val="052F61" w:themeColor="accent1"/>
      <w:sz w:val="24"/>
      <w:szCs w:val="24"/>
    </w:rPr>
  </w:style>
  <w:style w:type="character" w:styleId="HafifVurgulama">
    <w:name w:val="Subtle Emphasis"/>
    <w:uiPriority w:val="19"/>
    <w:qFormat/>
    <w:rsid w:val="00A37CD9"/>
    <w:rPr>
      <w:i/>
      <w:iCs/>
      <w:color w:val="021730" w:themeColor="accent1" w:themeShade="7F"/>
    </w:rPr>
  </w:style>
  <w:style w:type="character" w:styleId="GlVurgulama">
    <w:name w:val="Intense Emphasis"/>
    <w:uiPriority w:val="21"/>
    <w:qFormat/>
    <w:rsid w:val="00A37CD9"/>
    <w:rPr>
      <w:b/>
      <w:bCs/>
      <w:caps/>
      <w:color w:val="021730" w:themeColor="accent1" w:themeShade="7F"/>
      <w:spacing w:val="10"/>
    </w:rPr>
  </w:style>
  <w:style w:type="character" w:styleId="HafifBavuru">
    <w:name w:val="Subtle Reference"/>
    <w:uiPriority w:val="31"/>
    <w:qFormat/>
    <w:rsid w:val="00A37CD9"/>
    <w:rPr>
      <w:b/>
      <w:bCs/>
      <w:color w:val="052F61" w:themeColor="accent1"/>
    </w:rPr>
  </w:style>
  <w:style w:type="character" w:styleId="GlBavuru">
    <w:name w:val="Intense Reference"/>
    <w:uiPriority w:val="32"/>
    <w:qFormat/>
    <w:rsid w:val="00A37CD9"/>
    <w:rPr>
      <w:b/>
      <w:bCs/>
      <w:i/>
      <w:iCs/>
      <w:caps/>
      <w:color w:val="052F61" w:themeColor="accent1"/>
    </w:rPr>
  </w:style>
  <w:style w:type="character" w:styleId="KitapBal">
    <w:name w:val="Book Title"/>
    <w:uiPriority w:val="33"/>
    <w:qFormat/>
    <w:rsid w:val="00A37CD9"/>
    <w:rPr>
      <w:b/>
      <w:bCs/>
      <w:i/>
      <w:iCs/>
      <w:spacing w:val="0"/>
    </w:rPr>
  </w:style>
  <w:style w:type="paragraph" w:styleId="TBal">
    <w:name w:val="TOC Heading"/>
    <w:basedOn w:val="Balk1"/>
    <w:next w:val="Normal"/>
    <w:uiPriority w:val="39"/>
    <w:semiHidden/>
    <w:unhideWhenUsed/>
    <w:qFormat/>
    <w:rsid w:val="00A37CD9"/>
    <w:pPr>
      <w:outlineLvl w:val="9"/>
    </w:pPr>
  </w:style>
  <w:style w:type="paragraph" w:styleId="ListeParagraf">
    <w:name w:val="List Paragraph"/>
    <w:basedOn w:val="Normal"/>
    <w:uiPriority w:val="34"/>
    <w:qFormat/>
    <w:rsid w:val="00334027"/>
    <w:pPr>
      <w:ind w:left="720"/>
      <w:contextualSpacing/>
    </w:pPr>
  </w:style>
  <w:style w:type="character" w:styleId="Kpr">
    <w:name w:val="Hyperlink"/>
    <w:basedOn w:val="VarsaylanParagrafYazTipi"/>
    <w:uiPriority w:val="99"/>
    <w:unhideWhenUsed/>
    <w:rsid w:val="0071408B"/>
    <w:rPr>
      <w:color w:val="0000FF"/>
      <w:u w:val="single"/>
    </w:rPr>
  </w:style>
  <w:style w:type="character" w:styleId="zlenenKpr">
    <w:name w:val="FollowedHyperlink"/>
    <w:basedOn w:val="VarsaylanParagrafYazTipi"/>
    <w:uiPriority w:val="99"/>
    <w:semiHidden/>
    <w:unhideWhenUsed/>
    <w:rsid w:val="0071408B"/>
    <w:rPr>
      <w:color w:val="356A95" w:themeColor="followedHyperlink"/>
      <w:u w:val="single"/>
    </w:rPr>
  </w:style>
  <w:style w:type="character" w:styleId="zmlenmeyenBahsetme">
    <w:name w:val="Unresolved Mention"/>
    <w:basedOn w:val="VarsaylanParagrafYazTipi"/>
    <w:uiPriority w:val="99"/>
    <w:semiHidden/>
    <w:unhideWhenUsed/>
    <w:rsid w:val="00CF5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Dilim">
  <a:themeElements>
    <a:clrScheme name="Dilim">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Dilim">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lim">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B81866-EF0D-43AE-B177-73C11E627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671</Words>
  <Characters>3825</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2020-2021 EĞİTİM ÖĞRETİM YILI ALGORİTMA VE  PROGRAMLAMA DERSİ PROJE ÖDEVİ RAPOR</vt:lpstr>
    </vt:vector>
  </TitlesOfParts>
  <Company>ÖĞRENCİ NO :19360859053</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2020-2021 EĞİTİM ÖĞRETİM YILI ALGORİTMA VE  PROGRAMLAMA DERSİ PROJE ÖDEVİ RAPOR</dc:title>
  <dc:subject/>
  <dc:creator>HAZIRLAYAN : HÜMEYRA ÇİMEN</dc:creator>
  <cp:keywords/>
  <dc:description/>
  <cp:lastModifiedBy>HÜMEYRA ÇİMEN</cp:lastModifiedBy>
  <cp:revision>7</cp:revision>
  <dcterms:created xsi:type="dcterms:W3CDTF">2020-12-29T16:06:00Z</dcterms:created>
  <dcterms:modified xsi:type="dcterms:W3CDTF">2020-12-29T16:30:00Z</dcterms:modified>
</cp:coreProperties>
</file>